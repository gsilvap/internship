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54F" w:rsidRDefault="00535C72">
      <w:pPr>
        <w:pStyle w:val="Heading1"/>
        <w:ind w:left="180" w:right="274"/>
        <w:jc w:val="center"/>
        <w:rPr>
          <w:sz w:val="20"/>
        </w:rPr>
      </w:pPr>
      <w:r>
        <w:rPr>
          <w:noProof/>
          <w:sz w:val="20"/>
          <w:lang w:val="en-AU" w:eastAsia="en-AU"/>
        </w:rPr>
        <w:drawing>
          <wp:anchor distT="0" distB="0" distL="114300" distR="114300" simplePos="0" relativeHeight="251657216" behindDoc="1" locked="0" layoutInCell="1" allowOverlap="1">
            <wp:simplePos x="0" y="0"/>
            <wp:positionH relativeFrom="page">
              <wp:posOffset>467995</wp:posOffset>
            </wp:positionH>
            <wp:positionV relativeFrom="page">
              <wp:posOffset>360045</wp:posOffset>
            </wp:positionV>
            <wp:extent cx="6837680" cy="345440"/>
            <wp:effectExtent l="19050" t="0" r="1270" b="0"/>
            <wp:wrapNone/>
            <wp:docPr id="5" name="Picture 5" descr="freeform no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form no bands"/>
                    <pic:cNvPicPr>
                      <a:picLocks noChangeAspect="1" noChangeArrowheads="1"/>
                    </pic:cNvPicPr>
                  </pic:nvPicPr>
                  <pic:blipFill>
                    <a:blip r:embed="rId7" cstate="print"/>
                    <a:srcRect/>
                    <a:stretch>
                      <a:fillRect/>
                    </a:stretch>
                  </pic:blipFill>
                  <pic:spPr bwMode="auto">
                    <a:xfrm>
                      <a:off x="0" y="0"/>
                      <a:ext cx="6837680" cy="345440"/>
                    </a:xfrm>
                    <a:prstGeom prst="rect">
                      <a:avLst/>
                    </a:prstGeom>
                    <a:noFill/>
                    <a:ln w="9525">
                      <a:noFill/>
                      <a:miter lim="800000"/>
                      <a:headEnd/>
                      <a:tailEnd/>
                    </a:ln>
                  </pic:spPr>
                </pic:pic>
              </a:graphicData>
            </a:graphic>
          </wp:anchor>
        </w:drawing>
      </w:r>
    </w:p>
    <w:p w:rsidR="009C354F" w:rsidRDefault="009C354F"/>
    <w:p w:rsidR="009C354F" w:rsidRDefault="009C354F">
      <w:pPr>
        <w:ind w:left="180" w:right="274"/>
        <w:jc w:val="center"/>
        <w:rPr>
          <w:rFonts w:ascii="Arial" w:hAnsi="Arial" w:cs="Arial"/>
        </w:rPr>
      </w:pPr>
    </w:p>
    <w:p w:rsidR="005F27B9" w:rsidRDefault="005F27B9">
      <w:pPr>
        <w:ind w:left="180" w:right="274"/>
        <w:jc w:val="center"/>
        <w:rPr>
          <w:rFonts w:ascii="Arial" w:hAnsi="Arial" w:cs="Arial"/>
        </w:rPr>
      </w:pPr>
    </w:p>
    <w:p w:rsidR="009C354F" w:rsidRDefault="009C354F">
      <w:pPr>
        <w:ind w:left="180" w:right="274"/>
        <w:jc w:val="center"/>
        <w:rPr>
          <w:rFonts w:ascii="Arial" w:hAnsi="Arial" w:cs="Arial"/>
        </w:rPr>
      </w:pPr>
      <w:r>
        <w:rPr>
          <w:rFonts w:ascii="Arial" w:hAnsi="Arial" w:cs="Arial"/>
        </w:rPr>
        <w:t>Higher Degree by Research Students and Supervisors</w:t>
      </w:r>
    </w:p>
    <w:p w:rsidR="009C354F" w:rsidRDefault="009C354F">
      <w:pPr>
        <w:ind w:left="180" w:right="274"/>
        <w:jc w:val="center"/>
        <w:rPr>
          <w:rFonts w:ascii="Arial" w:hAnsi="Arial" w:cs="Arial"/>
        </w:rPr>
      </w:pPr>
    </w:p>
    <w:p w:rsidR="009C354F" w:rsidRDefault="009C354F">
      <w:pPr>
        <w:pStyle w:val="Heading9"/>
        <w:rPr>
          <w:sz w:val="28"/>
        </w:rPr>
      </w:pPr>
      <w:r>
        <w:rPr>
          <w:sz w:val="28"/>
        </w:rPr>
        <w:t>Managing Your Thesis: a Quick Reference Guide</w:t>
      </w:r>
    </w:p>
    <w:p w:rsidR="009C354F" w:rsidRDefault="009C354F">
      <w:pPr>
        <w:tabs>
          <w:tab w:val="left" w:pos="5339"/>
        </w:tabs>
        <w:ind w:left="240" w:right="274"/>
        <w:rPr>
          <w:rFonts w:ascii="Arial" w:hAnsi="Arial" w:cs="Arial"/>
        </w:rPr>
      </w:pPr>
      <w:r>
        <w:rPr>
          <w:rFonts w:ascii="Arial" w:hAnsi="Arial" w:cs="Arial"/>
        </w:rPr>
        <w:tab/>
      </w:r>
    </w:p>
    <w:p w:rsidR="009C354F" w:rsidRDefault="009C354F">
      <w:pPr>
        <w:ind w:left="240" w:right="274"/>
        <w:jc w:val="center"/>
        <w:rPr>
          <w:rFonts w:ascii="Arial" w:hAnsi="Arial" w:cs="Arial"/>
        </w:rPr>
      </w:pPr>
      <w:r>
        <w:rPr>
          <w:rFonts w:ascii="Arial" w:hAnsi="Arial" w:cs="Arial"/>
        </w:rPr>
        <w:t>Incorporating</w:t>
      </w:r>
    </w:p>
    <w:p w:rsidR="009C354F" w:rsidRDefault="009C354F">
      <w:pPr>
        <w:ind w:left="240" w:right="274"/>
        <w:jc w:val="center"/>
        <w:rPr>
          <w:rFonts w:ascii="Arial" w:hAnsi="Arial" w:cs="Arial"/>
        </w:rPr>
      </w:pPr>
    </w:p>
    <w:p w:rsidR="009C354F" w:rsidRDefault="009C354F">
      <w:pPr>
        <w:ind w:left="240" w:right="274"/>
        <w:jc w:val="center"/>
        <w:rPr>
          <w:rFonts w:ascii="Arial" w:hAnsi="Arial" w:cs="Arial"/>
        </w:rPr>
      </w:pPr>
      <w:r>
        <w:rPr>
          <w:rFonts w:ascii="Arial" w:hAnsi="Arial" w:cs="Arial"/>
        </w:rPr>
        <w:t>Process Management</w:t>
      </w:r>
      <w:r w:rsidR="001D1AD2">
        <w:rPr>
          <w:rFonts w:ascii="Arial" w:hAnsi="Arial" w:cs="Arial"/>
        </w:rPr>
        <w:t xml:space="preserve"> </w:t>
      </w:r>
    </w:p>
    <w:p w:rsidR="009C354F" w:rsidRDefault="009C354F">
      <w:pPr>
        <w:ind w:left="240" w:right="274"/>
        <w:jc w:val="center"/>
        <w:rPr>
          <w:rFonts w:ascii="Arial" w:hAnsi="Arial" w:cs="Arial"/>
        </w:rPr>
      </w:pPr>
      <w:proofErr w:type="gramStart"/>
      <w:r>
        <w:rPr>
          <w:rFonts w:ascii="Arial" w:hAnsi="Arial" w:cs="Arial"/>
        </w:rPr>
        <w:t>and</w:t>
      </w:r>
      <w:proofErr w:type="gramEnd"/>
    </w:p>
    <w:p w:rsidR="009C354F" w:rsidRDefault="009C354F">
      <w:pPr>
        <w:ind w:left="240" w:right="274"/>
        <w:jc w:val="center"/>
        <w:rPr>
          <w:rFonts w:ascii="Arial" w:hAnsi="Arial" w:cs="Arial"/>
        </w:rPr>
      </w:pPr>
      <w:r>
        <w:rPr>
          <w:rFonts w:ascii="Arial" w:hAnsi="Arial" w:cs="Arial"/>
        </w:rPr>
        <w:t>Risk Management</w:t>
      </w:r>
    </w:p>
    <w:p w:rsidR="009C354F" w:rsidRDefault="009C354F">
      <w:pPr>
        <w:pBdr>
          <w:bottom w:val="single" w:sz="4" w:space="1" w:color="auto"/>
        </w:pBdr>
        <w:ind w:left="360"/>
        <w:rPr>
          <w:rFonts w:ascii="Arial" w:hAnsi="Arial" w:cs="Arial"/>
          <w:sz w:val="22"/>
        </w:rPr>
      </w:pPr>
    </w:p>
    <w:p w:rsidR="009C354F" w:rsidRDefault="009C354F">
      <w:pPr>
        <w:pBdr>
          <w:bottom w:val="single" w:sz="4" w:space="1" w:color="auto"/>
        </w:pBdr>
        <w:ind w:left="360"/>
        <w:rPr>
          <w:rFonts w:ascii="Arial" w:hAnsi="Arial" w:cs="Arial"/>
          <w:sz w:val="22"/>
        </w:rPr>
      </w:pPr>
    </w:p>
    <w:p w:rsidR="009C354F" w:rsidRDefault="009C354F">
      <w:pPr>
        <w:ind w:left="360"/>
        <w:rPr>
          <w:rFonts w:ascii="Arial" w:hAnsi="Arial" w:cs="Arial"/>
          <w:sz w:val="22"/>
        </w:rPr>
      </w:pPr>
    </w:p>
    <w:p w:rsidR="009C354F" w:rsidRDefault="009C354F">
      <w:pPr>
        <w:ind w:left="360"/>
        <w:rPr>
          <w:rFonts w:ascii="Arial" w:hAnsi="Arial" w:cs="Arial"/>
          <w:sz w:val="22"/>
        </w:rPr>
      </w:pPr>
      <w:r>
        <w:rPr>
          <w:rFonts w:ascii="Arial" w:hAnsi="Arial" w:cs="Arial"/>
          <w:sz w:val="22"/>
        </w:rPr>
        <w:t>Embarking on a Higher Degree thesis is a bit like joining the circus - it can be precarious, like walking a tightrope, just one slip-up and you are headed for a fall.  It can be a juggling act – trying to keep several balls in the air at once.  Not to mention taming a lion – the thesis can be a scary beast</w:t>
      </w:r>
      <w:r w:rsidR="001D1AD2">
        <w:rPr>
          <w:rFonts w:ascii="Arial" w:hAnsi="Arial" w:cs="Arial"/>
          <w:sz w:val="22"/>
        </w:rPr>
        <w:t>,</w:t>
      </w:r>
      <w:r>
        <w:rPr>
          <w:rFonts w:ascii="Arial" w:hAnsi="Arial" w:cs="Arial"/>
          <w:sz w:val="22"/>
        </w:rPr>
        <w:t xml:space="preserve"> difficult to control.  While the circus performer may need years of training to get things right, fortunately for the HDR candidate, managing one’s thesis can be a lot less painful if you embark on it armed with the right knowledge and a project-management-style approach to getting started.  Limited enrolment durations</w:t>
      </w:r>
      <w:r>
        <w:rPr>
          <w:rStyle w:val="FootnoteReference"/>
          <w:rFonts w:ascii="Arial" w:hAnsi="Arial" w:cs="Arial"/>
          <w:sz w:val="22"/>
        </w:rPr>
        <w:footnoteReference w:id="1"/>
      </w:r>
      <w:r>
        <w:rPr>
          <w:rFonts w:ascii="Arial" w:hAnsi="Arial" w:cs="Arial"/>
          <w:sz w:val="22"/>
        </w:rPr>
        <w:t xml:space="preserve"> for HDR degrees means that time management and careful planning is crucial – so the earlier you can get organized and on the right track the more time you will have to spend doing the really exciting stuff – your research!!</w:t>
      </w:r>
    </w:p>
    <w:p w:rsidR="009C354F" w:rsidRDefault="009C354F">
      <w:pPr>
        <w:ind w:left="360"/>
        <w:rPr>
          <w:rFonts w:ascii="Arial" w:hAnsi="Arial" w:cs="Arial"/>
          <w:sz w:val="22"/>
        </w:rPr>
      </w:pPr>
    </w:p>
    <w:p w:rsidR="009C354F" w:rsidRDefault="009C354F">
      <w:pPr>
        <w:ind w:left="360"/>
        <w:rPr>
          <w:rFonts w:ascii="Arial" w:hAnsi="Arial" w:cs="Arial"/>
          <w:sz w:val="22"/>
        </w:rPr>
      </w:pPr>
      <w:r>
        <w:rPr>
          <w:rFonts w:ascii="Arial" w:hAnsi="Arial" w:cs="Arial"/>
          <w:sz w:val="22"/>
        </w:rPr>
        <w:t xml:space="preserve">The purpose of this document is to provide a quick reference guide covering all of the major processes and risks associated with undertaking a higher degree by research.  In essence it’s a one-stop-shop detailing who’s responsible </w:t>
      </w:r>
      <w:r w:rsidR="001D1AD2">
        <w:rPr>
          <w:rFonts w:ascii="Arial" w:hAnsi="Arial" w:cs="Arial"/>
          <w:sz w:val="22"/>
        </w:rPr>
        <w:t xml:space="preserve">for what </w:t>
      </w:r>
      <w:r>
        <w:rPr>
          <w:rFonts w:ascii="Arial" w:hAnsi="Arial" w:cs="Arial"/>
          <w:sz w:val="22"/>
        </w:rPr>
        <w:t xml:space="preserve">and where to get more information.  The document is divided into two tables, one titled “Process Management”, </w:t>
      </w:r>
      <w:r w:rsidR="001D1AD2">
        <w:rPr>
          <w:rFonts w:ascii="Arial" w:hAnsi="Arial" w:cs="Arial"/>
          <w:sz w:val="22"/>
        </w:rPr>
        <w:t xml:space="preserve">and </w:t>
      </w:r>
      <w:r>
        <w:rPr>
          <w:rFonts w:ascii="Arial" w:hAnsi="Arial" w:cs="Arial"/>
          <w:sz w:val="22"/>
        </w:rPr>
        <w:t xml:space="preserve">the other “Risk Management”.  </w:t>
      </w:r>
    </w:p>
    <w:p w:rsidR="009C354F" w:rsidRDefault="009C354F">
      <w:pPr>
        <w:ind w:left="360"/>
        <w:rPr>
          <w:rFonts w:ascii="Arial" w:hAnsi="Arial" w:cs="Arial"/>
          <w:sz w:val="22"/>
        </w:rPr>
      </w:pPr>
    </w:p>
    <w:p w:rsidR="009C354F" w:rsidRDefault="009C354F">
      <w:pPr>
        <w:ind w:left="360"/>
        <w:rPr>
          <w:rFonts w:ascii="Arial" w:hAnsi="Arial" w:cs="Arial"/>
          <w:sz w:val="22"/>
        </w:rPr>
      </w:pPr>
      <w:r>
        <w:rPr>
          <w:rFonts w:ascii="Arial" w:hAnsi="Arial" w:cs="Arial"/>
          <w:sz w:val="22"/>
        </w:rPr>
        <w:t xml:space="preserve">Spanning from admission to graduation, the </w:t>
      </w:r>
      <w:r>
        <w:rPr>
          <w:rFonts w:ascii="Arial" w:hAnsi="Arial" w:cs="Arial"/>
          <w:b/>
          <w:bCs/>
          <w:sz w:val="22"/>
        </w:rPr>
        <w:t>Process Management</w:t>
      </w:r>
      <w:r>
        <w:rPr>
          <w:rFonts w:ascii="Arial" w:hAnsi="Arial" w:cs="Arial"/>
          <w:sz w:val="22"/>
        </w:rPr>
        <w:t xml:space="preserve"> table </w:t>
      </w:r>
      <w:proofErr w:type="spellStart"/>
      <w:r>
        <w:rPr>
          <w:rFonts w:ascii="Arial" w:hAnsi="Arial" w:cs="Arial"/>
          <w:sz w:val="22"/>
        </w:rPr>
        <w:t>summarises</w:t>
      </w:r>
      <w:proofErr w:type="spellEnd"/>
      <w:r>
        <w:rPr>
          <w:rFonts w:ascii="Arial" w:hAnsi="Arial" w:cs="Arial"/>
          <w:sz w:val="22"/>
        </w:rPr>
        <w:t xml:space="preserve"> all of the major tasks involved in doing a research degree (both administrative and research-related), the person/area responsible for initiating the task, and the associated resource or website for accessing additional information.  </w:t>
      </w:r>
    </w:p>
    <w:p w:rsidR="009C354F" w:rsidRDefault="009C354F">
      <w:pPr>
        <w:ind w:left="360"/>
        <w:rPr>
          <w:rFonts w:ascii="Arial" w:hAnsi="Arial" w:cs="Arial"/>
          <w:sz w:val="22"/>
        </w:rPr>
      </w:pPr>
    </w:p>
    <w:p w:rsidR="009C354F" w:rsidRDefault="009C354F">
      <w:pPr>
        <w:pStyle w:val="BodyTextIndent2"/>
      </w:pPr>
      <w:r>
        <w:t xml:space="preserve">The </w:t>
      </w:r>
      <w:r>
        <w:rPr>
          <w:b/>
          <w:bCs/>
        </w:rPr>
        <w:t>Risk Management</w:t>
      </w:r>
      <w:r>
        <w:t xml:space="preserve"> table provides a comprehensive list of common risks, how to avoid them, or alternatively, how to recover if the risk has already become a reality!  </w:t>
      </w:r>
      <w:proofErr w:type="gramStart"/>
      <w:r>
        <w:t>Where applicable, contact details have been provided to direct students and staff to further information.</w:t>
      </w:r>
      <w:proofErr w:type="gramEnd"/>
    </w:p>
    <w:p w:rsidR="009C354F" w:rsidRDefault="009C354F">
      <w:pPr>
        <w:ind w:left="360"/>
        <w:rPr>
          <w:rFonts w:ascii="Arial" w:hAnsi="Arial" w:cs="Arial"/>
          <w:sz w:val="22"/>
        </w:rPr>
      </w:pPr>
    </w:p>
    <w:p w:rsidR="009C354F" w:rsidRDefault="009C354F">
      <w:pPr>
        <w:ind w:left="360"/>
        <w:rPr>
          <w:rFonts w:ascii="Arial" w:hAnsi="Arial" w:cs="Arial"/>
          <w:sz w:val="22"/>
        </w:rPr>
      </w:pPr>
      <w:r>
        <w:rPr>
          <w:rFonts w:ascii="Arial" w:hAnsi="Arial" w:cs="Arial"/>
          <w:sz w:val="22"/>
        </w:rPr>
        <w:t>This document is best viewed electronically for easy reference to web links.</w:t>
      </w:r>
    </w:p>
    <w:p w:rsidR="009C354F" w:rsidRDefault="009C354F">
      <w:pPr>
        <w:ind w:left="360"/>
        <w:rPr>
          <w:rFonts w:ascii="Arial" w:hAnsi="Arial" w:cs="Arial"/>
          <w:sz w:val="22"/>
        </w:rPr>
      </w:pPr>
    </w:p>
    <w:p w:rsidR="009C354F" w:rsidRDefault="009C354F">
      <w:pPr>
        <w:ind w:left="360"/>
        <w:rPr>
          <w:rFonts w:ascii="Arial" w:hAnsi="Arial" w:cs="Arial"/>
          <w:sz w:val="22"/>
        </w:rPr>
      </w:pPr>
      <w:r>
        <w:rPr>
          <w:rFonts w:ascii="Arial" w:hAnsi="Arial" w:cs="Arial"/>
          <w:sz w:val="22"/>
        </w:rPr>
        <w:t>For more information or clarification on any of the points contained in this guide, please contact the Graduate Studies area in the Office of Research and Development, 9266 7863.</w:t>
      </w:r>
    </w:p>
    <w:p w:rsidR="009C354F" w:rsidRDefault="009C354F"/>
    <w:p w:rsidR="009C354F" w:rsidRDefault="009C354F">
      <w:pPr>
        <w:sectPr w:rsidR="009C354F">
          <w:footerReference w:type="default" r:id="rId8"/>
          <w:pgSz w:w="11909" w:h="16834" w:code="9"/>
          <w:pgMar w:top="720" w:right="1077" w:bottom="720" w:left="1077" w:header="720" w:footer="720" w:gutter="0"/>
          <w:cols w:space="720"/>
          <w:docGrid w:linePitch="360"/>
        </w:sectPr>
      </w:pPr>
    </w:p>
    <w:p w:rsidR="009C354F" w:rsidRDefault="00535C72">
      <w:pPr>
        <w:pStyle w:val="Heading1"/>
        <w:ind w:left="180" w:right="274"/>
        <w:jc w:val="center"/>
        <w:rPr>
          <w:sz w:val="20"/>
        </w:rPr>
      </w:pPr>
      <w:r>
        <w:rPr>
          <w:noProof/>
          <w:sz w:val="20"/>
          <w:lang w:val="en-AU" w:eastAsia="en-AU"/>
        </w:rPr>
        <w:lastRenderedPageBreak/>
        <w:drawing>
          <wp:anchor distT="0" distB="0" distL="114300" distR="114300" simplePos="0" relativeHeight="251658240" behindDoc="1" locked="0" layoutInCell="1" allowOverlap="1">
            <wp:simplePos x="0" y="0"/>
            <wp:positionH relativeFrom="page">
              <wp:posOffset>3363595</wp:posOffset>
            </wp:positionH>
            <wp:positionV relativeFrom="page">
              <wp:posOffset>512445</wp:posOffset>
            </wp:positionV>
            <wp:extent cx="6837680" cy="345440"/>
            <wp:effectExtent l="19050" t="0" r="1270" b="0"/>
            <wp:wrapNone/>
            <wp:docPr id="6" name="Picture 6" descr="freeform no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eform no bands"/>
                    <pic:cNvPicPr>
                      <a:picLocks noChangeAspect="1" noChangeArrowheads="1"/>
                    </pic:cNvPicPr>
                  </pic:nvPicPr>
                  <pic:blipFill>
                    <a:blip r:embed="rId7" cstate="print"/>
                    <a:srcRect/>
                    <a:stretch>
                      <a:fillRect/>
                    </a:stretch>
                  </pic:blipFill>
                  <pic:spPr bwMode="auto">
                    <a:xfrm>
                      <a:off x="0" y="0"/>
                      <a:ext cx="6837680" cy="345440"/>
                    </a:xfrm>
                    <a:prstGeom prst="rect">
                      <a:avLst/>
                    </a:prstGeom>
                    <a:noFill/>
                    <a:ln w="9525">
                      <a:noFill/>
                      <a:miter lim="800000"/>
                      <a:headEnd/>
                      <a:tailEnd/>
                    </a:ln>
                  </pic:spPr>
                </pic:pic>
              </a:graphicData>
            </a:graphic>
          </wp:anchor>
        </w:drawing>
      </w:r>
    </w:p>
    <w:p w:rsidR="009C354F" w:rsidRDefault="009C354F">
      <w:pPr>
        <w:ind w:left="180" w:right="274"/>
        <w:jc w:val="center"/>
        <w:rPr>
          <w:rFonts w:ascii="Arial" w:hAnsi="Arial" w:cs="Arial"/>
        </w:rPr>
      </w:pPr>
    </w:p>
    <w:p w:rsidR="009C354F" w:rsidRDefault="009C354F">
      <w:pPr>
        <w:ind w:left="180" w:right="274"/>
        <w:jc w:val="center"/>
        <w:rPr>
          <w:rFonts w:ascii="Arial" w:hAnsi="Arial" w:cs="Arial"/>
        </w:rPr>
      </w:pPr>
      <w:r>
        <w:rPr>
          <w:rFonts w:ascii="Arial" w:hAnsi="Arial" w:cs="Arial"/>
        </w:rPr>
        <w:t>Higher Degree by Research Students and Supervisors</w:t>
      </w:r>
    </w:p>
    <w:p w:rsidR="009C354F" w:rsidRDefault="009C354F">
      <w:pPr>
        <w:ind w:left="180" w:right="274"/>
        <w:jc w:val="center"/>
        <w:rPr>
          <w:rFonts w:ascii="Arial" w:hAnsi="Arial" w:cs="Arial"/>
        </w:rPr>
      </w:pPr>
    </w:p>
    <w:p w:rsidR="009C354F" w:rsidRDefault="009C354F">
      <w:pPr>
        <w:pStyle w:val="Heading9"/>
        <w:rPr>
          <w:sz w:val="28"/>
        </w:rPr>
      </w:pPr>
      <w:r>
        <w:rPr>
          <w:sz w:val="28"/>
        </w:rPr>
        <w:t>Managing Your Thesis: a Quick Reference Guide</w:t>
      </w:r>
    </w:p>
    <w:p w:rsidR="009C354F" w:rsidRDefault="009C354F">
      <w:pPr>
        <w:ind w:left="240" w:right="274"/>
        <w:jc w:val="center"/>
        <w:rPr>
          <w:rFonts w:ascii="Arial" w:hAnsi="Arial" w:cs="Arial"/>
        </w:rPr>
      </w:pPr>
    </w:p>
    <w:p w:rsidR="009C354F" w:rsidRDefault="009C354F">
      <w:pPr>
        <w:ind w:left="240" w:right="274"/>
        <w:jc w:val="center"/>
        <w:rPr>
          <w:rFonts w:ascii="Arial" w:hAnsi="Arial" w:cs="Arial"/>
        </w:rPr>
      </w:pPr>
      <w:r>
        <w:rPr>
          <w:rFonts w:ascii="Arial" w:hAnsi="Arial" w:cs="Arial"/>
        </w:rPr>
        <w:t>Incorporating</w:t>
      </w:r>
    </w:p>
    <w:p w:rsidR="009C354F" w:rsidRDefault="009C354F">
      <w:pPr>
        <w:ind w:left="240" w:right="274"/>
        <w:jc w:val="center"/>
        <w:rPr>
          <w:rFonts w:ascii="Arial" w:hAnsi="Arial" w:cs="Arial"/>
        </w:rPr>
      </w:pPr>
    </w:p>
    <w:p w:rsidR="001D1AD2" w:rsidRDefault="001D1AD2" w:rsidP="001D1AD2">
      <w:pPr>
        <w:ind w:left="240" w:right="274"/>
        <w:jc w:val="center"/>
        <w:rPr>
          <w:rFonts w:ascii="Arial" w:hAnsi="Arial" w:cs="Arial"/>
        </w:rPr>
      </w:pPr>
    </w:p>
    <w:p w:rsidR="001D1AD2" w:rsidRDefault="001D1AD2" w:rsidP="001D1AD2">
      <w:pPr>
        <w:ind w:left="240" w:right="274"/>
        <w:jc w:val="center"/>
        <w:rPr>
          <w:rFonts w:ascii="Arial" w:hAnsi="Arial" w:cs="Arial"/>
        </w:rPr>
      </w:pPr>
      <w:r w:rsidRPr="001D1AD2">
        <w:rPr>
          <w:rFonts w:ascii="Arial" w:hAnsi="Arial" w:cs="Arial"/>
          <w:b/>
        </w:rPr>
        <w:t>Process Management</w:t>
      </w:r>
      <w:r>
        <w:rPr>
          <w:rFonts w:ascii="Arial" w:hAnsi="Arial" w:cs="Arial"/>
        </w:rPr>
        <w:t xml:space="preserve"> and </w:t>
      </w:r>
      <w:r w:rsidRPr="001D1AD2">
        <w:rPr>
          <w:rFonts w:ascii="Arial" w:hAnsi="Arial" w:cs="Arial"/>
          <w:b/>
        </w:rPr>
        <w:t>Risk Management</w:t>
      </w:r>
    </w:p>
    <w:p w:rsidR="009C354F" w:rsidRDefault="009C354F">
      <w:pPr>
        <w:pBdr>
          <w:bottom w:val="single" w:sz="4" w:space="1" w:color="auto"/>
        </w:pBdr>
        <w:ind w:left="360"/>
        <w:rPr>
          <w:rFonts w:ascii="Arial" w:hAnsi="Arial" w:cs="Arial"/>
          <w:sz w:val="22"/>
        </w:rPr>
      </w:pPr>
    </w:p>
    <w:p w:rsidR="009C354F" w:rsidRDefault="009C354F">
      <w:pPr>
        <w:ind w:left="360"/>
        <w:rPr>
          <w:rFonts w:ascii="Arial" w:hAnsi="Arial" w:cs="Arial"/>
          <w:sz w:val="22"/>
        </w:rPr>
      </w:pPr>
    </w:p>
    <w:p w:rsidR="009C354F" w:rsidRDefault="009C354F">
      <w:pPr>
        <w:ind w:left="360"/>
        <w:rPr>
          <w:rFonts w:ascii="Arial" w:hAnsi="Arial" w:cs="Arial"/>
          <w:sz w:val="22"/>
        </w:rPr>
      </w:pPr>
    </w:p>
    <w:p w:rsidR="009C354F" w:rsidRDefault="009C354F">
      <w:pPr>
        <w:ind w:left="360"/>
        <w:rPr>
          <w:rFonts w:ascii="Arial" w:hAnsi="Arial" w:cs="Arial"/>
        </w:rPr>
      </w:pPr>
      <w:r>
        <w:rPr>
          <w:rFonts w:ascii="Arial" w:hAnsi="Arial" w:cs="Arial"/>
        </w:rPr>
        <w:t xml:space="preserve">Glossary of responsible persons and contacts, by Enrolling Area, </w:t>
      </w:r>
      <w:r w:rsidR="00B67860">
        <w:rPr>
          <w:rFonts w:ascii="Arial" w:hAnsi="Arial" w:cs="Arial"/>
        </w:rPr>
        <w:t>Faculty</w:t>
      </w:r>
      <w:r>
        <w:rPr>
          <w:rFonts w:ascii="Arial" w:hAnsi="Arial" w:cs="Arial"/>
        </w:rPr>
        <w:t xml:space="preserve"> and Central/Other</w:t>
      </w:r>
    </w:p>
    <w:p w:rsidR="009C354F" w:rsidRDefault="009C354F">
      <w:pPr>
        <w:ind w:left="360"/>
        <w:rPr>
          <w:rFonts w:ascii="Arial" w:hAnsi="Arial" w:cs="Arial"/>
          <w:sz w:val="22"/>
        </w:rPr>
      </w:pPr>
    </w:p>
    <w:tbl>
      <w:tblPr>
        <w:tblW w:w="0" w:type="auto"/>
        <w:tblInd w:w="468" w:type="dxa"/>
        <w:tblBorders>
          <w:top w:val="double" w:sz="4" w:space="0" w:color="auto"/>
          <w:left w:val="double" w:sz="4" w:space="0" w:color="auto"/>
          <w:bottom w:val="double" w:sz="4" w:space="0" w:color="auto"/>
          <w:right w:val="double" w:sz="4" w:space="0" w:color="auto"/>
        </w:tblBorders>
        <w:tblLook w:val="0000"/>
      </w:tblPr>
      <w:tblGrid>
        <w:gridCol w:w="4500"/>
        <w:gridCol w:w="5220"/>
        <w:gridCol w:w="5400"/>
      </w:tblGrid>
      <w:tr w:rsidR="009C354F">
        <w:tc>
          <w:tcPr>
            <w:tcW w:w="4500" w:type="dxa"/>
            <w:tcBorders>
              <w:top w:val="double" w:sz="4" w:space="0" w:color="auto"/>
              <w:bottom w:val="double" w:sz="4" w:space="0" w:color="auto"/>
            </w:tcBorders>
            <w:vAlign w:val="center"/>
          </w:tcPr>
          <w:p w:rsidR="009C354F" w:rsidRDefault="009C354F" w:rsidP="00374FF5">
            <w:pPr>
              <w:spacing w:before="60" w:after="60"/>
              <w:rPr>
                <w:rFonts w:ascii="Arial" w:hAnsi="Arial" w:cs="Arial"/>
                <w:b/>
                <w:bCs/>
                <w:sz w:val="22"/>
              </w:rPr>
            </w:pPr>
            <w:r>
              <w:rPr>
                <w:rFonts w:ascii="Arial" w:hAnsi="Arial" w:cs="Arial"/>
                <w:b/>
                <w:bCs/>
                <w:sz w:val="22"/>
              </w:rPr>
              <w:t>Enrolling Area</w:t>
            </w:r>
          </w:p>
        </w:tc>
        <w:tc>
          <w:tcPr>
            <w:tcW w:w="5220" w:type="dxa"/>
            <w:tcBorders>
              <w:top w:val="double" w:sz="4" w:space="0" w:color="auto"/>
              <w:bottom w:val="double" w:sz="4" w:space="0" w:color="auto"/>
            </w:tcBorders>
            <w:vAlign w:val="center"/>
          </w:tcPr>
          <w:p w:rsidR="009C354F" w:rsidRDefault="00B67860" w:rsidP="00374FF5">
            <w:pPr>
              <w:spacing w:before="60" w:after="60"/>
              <w:rPr>
                <w:rFonts w:ascii="Arial" w:hAnsi="Arial" w:cs="Arial"/>
                <w:b/>
                <w:bCs/>
                <w:sz w:val="22"/>
              </w:rPr>
            </w:pPr>
            <w:r>
              <w:rPr>
                <w:rFonts w:ascii="Arial" w:hAnsi="Arial" w:cs="Arial"/>
                <w:b/>
                <w:bCs/>
                <w:sz w:val="22"/>
              </w:rPr>
              <w:t>Faculty</w:t>
            </w:r>
          </w:p>
        </w:tc>
        <w:tc>
          <w:tcPr>
            <w:tcW w:w="5400" w:type="dxa"/>
            <w:tcBorders>
              <w:top w:val="double" w:sz="4" w:space="0" w:color="auto"/>
              <w:bottom w:val="double" w:sz="4" w:space="0" w:color="auto"/>
            </w:tcBorders>
            <w:vAlign w:val="center"/>
          </w:tcPr>
          <w:p w:rsidR="009C354F" w:rsidRDefault="009C354F" w:rsidP="00374FF5">
            <w:pPr>
              <w:spacing w:before="60" w:after="60"/>
              <w:rPr>
                <w:rFonts w:ascii="Arial" w:hAnsi="Arial" w:cs="Arial"/>
                <w:b/>
                <w:bCs/>
                <w:sz w:val="22"/>
              </w:rPr>
            </w:pPr>
            <w:r>
              <w:rPr>
                <w:rFonts w:ascii="Arial" w:hAnsi="Arial" w:cs="Arial"/>
                <w:b/>
                <w:bCs/>
                <w:sz w:val="22"/>
              </w:rPr>
              <w:t>Central/Other</w:t>
            </w:r>
          </w:p>
        </w:tc>
      </w:tr>
      <w:tr w:rsidR="003F3208">
        <w:trPr>
          <w:trHeight w:val="2704"/>
        </w:trPr>
        <w:tc>
          <w:tcPr>
            <w:tcW w:w="4500" w:type="dxa"/>
          </w:tcPr>
          <w:p w:rsidR="00857AAA" w:rsidRDefault="00857AAA" w:rsidP="003F3208">
            <w:pPr>
              <w:ind w:left="792" w:hanging="792"/>
              <w:rPr>
                <w:rFonts w:ascii="Arial" w:hAnsi="Arial" w:cs="Arial"/>
                <w:sz w:val="22"/>
              </w:rPr>
            </w:pPr>
          </w:p>
          <w:p w:rsidR="003F3208" w:rsidRDefault="003F3208" w:rsidP="003F3208">
            <w:pPr>
              <w:ind w:left="792" w:hanging="792"/>
              <w:rPr>
                <w:rFonts w:ascii="Arial" w:hAnsi="Arial" w:cs="Arial"/>
                <w:sz w:val="22"/>
              </w:rPr>
            </w:pPr>
            <w:r>
              <w:rPr>
                <w:rFonts w:ascii="Arial" w:hAnsi="Arial" w:cs="Arial"/>
                <w:sz w:val="22"/>
              </w:rPr>
              <w:t xml:space="preserve">CTC </w:t>
            </w:r>
            <w:r>
              <w:rPr>
                <w:rFonts w:ascii="Arial" w:hAnsi="Arial" w:cs="Arial"/>
                <w:sz w:val="22"/>
              </w:rPr>
              <w:tab/>
              <w:t>Chair, Thesis Committee (who</w:t>
            </w:r>
            <w:r w:rsidR="007E039D">
              <w:rPr>
                <w:rFonts w:ascii="Arial" w:hAnsi="Arial" w:cs="Arial"/>
                <w:sz w:val="22"/>
              </w:rPr>
              <w:br/>
            </w:r>
            <w:r>
              <w:rPr>
                <w:rFonts w:ascii="Arial" w:hAnsi="Arial" w:cs="Arial"/>
                <w:sz w:val="22"/>
              </w:rPr>
              <w:t>will become Chair of the Thesis Examining Panel)</w:t>
            </w:r>
          </w:p>
          <w:p w:rsidR="003F3208" w:rsidRDefault="003F3208" w:rsidP="003F3208">
            <w:pPr>
              <w:ind w:left="792" w:hanging="792"/>
              <w:rPr>
                <w:rFonts w:ascii="Arial" w:hAnsi="Arial" w:cs="Arial"/>
                <w:sz w:val="22"/>
              </w:rPr>
            </w:pPr>
            <w:r>
              <w:rPr>
                <w:rFonts w:ascii="Arial" w:hAnsi="Arial" w:cs="Arial"/>
                <w:sz w:val="22"/>
              </w:rPr>
              <w:t>HOEA</w:t>
            </w:r>
            <w:r>
              <w:rPr>
                <w:rFonts w:ascii="Arial" w:hAnsi="Arial" w:cs="Arial"/>
                <w:sz w:val="22"/>
              </w:rPr>
              <w:tab/>
              <w:t>Head of Enrolling Area</w:t>
            </w:r>
          </w:p>
          <w:p w:rsidR="003F3208" w:rsidRDefault="003F3208" w:rsidP="003F3208">
            <w:pPr>
              <w:ind w:left="792" w:hanging="792"/>
              <w:rPr>
                <w:rFonts w:ascii="Arial" w:hAnsi="Arial" w:cs="Arial"/>
                <w:sz w:val="22"/>
              </w:rPr>
            </w:pPr>
            <w:r>
              <w:rPr>
                <w:rFonts w:ascii="Arial" w:hAnsi="Arial" w:cs="Arial"/>
                <w:sz w:val="22"/>
              </w:rPr>
              <w:t>PGC</w:t>
            </w:r>
            <w:r>
              <w:rPr>
                <w:rFonts w:ascii="Arial" w:hAnsi="Arial" w:cs="Arial"/>
                <w:sz w:val="22"/>
              </w:rPr>
              <w:tab/>
              <w:t>Postgraduate Coordinator</w:t>
            </w:r>
          </w:p>
          <w:p w:rsidR="003F3208" w:rsidRDefault="003F3208" w:rsidP="003F3208">
            <w:pPr>
              <w:ind w:left="792" w:hanging="792"/>
              <w:rPr>
                <w:rFonts w:ascii="Arial" w:hAnsi="Arial" w:cs="Arial"/>
                <w:sz w:val="22"/>
              </w:rPr>
            </w:pPr>
            <w:r>
              <w:rPr>
                <w:rFonts w:ascii="Arial" w:hAnsi="Arial" w:cs="Arial"/>
                <w:sz w:val="22"/>
              </w:rPr>
              <w:t>SGSC</w:t>
            </w:r>
            <w:r>
              <w:rPr>
                <w:rFonts w:ascii="Arial" w:hAnsi="Arial" w:cs="Arial"/>
                <w:sz w:val="22"/>
              </w:rPr>
              <w:tab/>
              <w:t>School Graduate Studies Committee</w:t>
            </w:r>
          </w:p>
          <w:p w:rsidR="003F3208" w:rsidRDefault="003F3208" w:rsidP="003F3208">
            <w:pPr>
              <w:ind w:left="792" w:hanging="792"/>
              <w:rPr>
                <w:rFonts w:ascii="Arial" w:hAnsi="Arial" w:cs="Arial"/>
                <w:sz w:val="22"/>
              </w:rPr>
            </w:pPr>
            <w:r>
              <w:rPr>
                <w:rFonts w:ascii="Arial" w:hAnsi="Arial" w:cs="Arial"/>
                <w:sz w:val="22"/>
              </w:rPr>
              <w:t>TC</w:t>
            </w:r>
            <w:r>
              <w:rPr>
                <w:rFonts w:ascii="Arial" w:hAnsi="Arial" w:cs="Arial"/>
                <w:sz w:val="22"/>
              </w:rPr>
              <w:tab/>
              <w:t>Thesis Committee</w:t>
            </w:r>
          </w:p>
        </w:tc>
        <w:tc>
          <w:tcPr>
            <w:tcW w:w="5220" w:type="dxa"/>
          </w:tcPr>
          <w:p w:rsidR="00857AAA" w:rsidRDefault="00857AAA" w:rsidP="003F3208">
            <w:pPr>
              <w:ind w:left="972" w:hanging="972"/>
              <w:rPr>
                <w:rFonts w:ascii="Arial" w:hAnsi="Arial" w:cs="Arial"/>
                <w:sz w:val="22"/>
              </w:rPr>
            </w:pPr>
          </w:p>
          <w:p w:rsidR="003F3208" w:rsidRDefault="00B67860" w:rsidP="003F3208">
            <w:pPr>
              <w:ind w:left="972" w:hanging="972"/>
              <w:rPr>
                <w:rFonts w:ascii="Arial" w:hAnsi="Arial" w:cs="Arial"/>
                <w:sz w:val="22"/>
              </w:rPr>
            </w:pPr>
            <w:r>
              <w:rPr>
                <w:rFonts w:ascii="Arial" w:hAnsi="Arial" w:cs="Arial"/>
                <w:sz w:val="22"/>
              </w:rPr>
              <w:t>FGSC</w:t>
            </w:r>
            <w:r w:rsidR="003F3208">
              <w:rPr>
                <w:rFonts w:ascii="Arial" w:hAnsi="Arial" w:cs="Arial"/>
                <w:sz w:val="22"/>
              </w:rPr>
              <w:tab/>
            </w:r>
            <w:r>
              <w:rPr>
                <w:rFonts w:ascii="Arial" w:hAnsi="Arial" w:cs="Arial"/>
                <w:sz w:val="22"/>
              </w:rPr>
              <w:t>Faculty</w:t>
            </w:r>
            <w:r w:rsidR="003F3208">
              <w:rPr>
                <w:rFonts w:ascii="Arial" w:hAnsi="Arial" w:cs="Arial"/>
                <w:sz w:val="22"/>
              </w:rPr>
              <w:t xml:space="preserve"> Graduate Studies Committee</w:t>
            </w:r>
          </w:p>
          <w:p w:rsidR="003F3208" w:rsidRDefault="00B67860" w:rsidP="003F3208">
            <w:pPr>
              <w:ind w:left="972" w:hanging="972"/>
              <w:rPr>
                <w:rFonts w:ascii="Arial" w:hAnsi="Arial" w:cs="Arial"/>
                <w:sz w:val="22"/>
              </w:rPr>
            </w:pPr>
            <w:r>
              <w:rPr>
                <w:rFonts w:ascii="Arial" w:hAnsi="Arial" w:cs="Arial"/>
                <w:sz w:val="22"/>
              </w:rPr>
              <w:t>FGSO</w:t>
            </w:r>
            <w:r w:rsidR="003F3208">
              <w:rPr>
                <w:rFonts w:ascii="Arial" w:hAnsi="Arial" w:cs="Arial"/>
                <w:sz w:val="22"/>
              </w:rPr>
              <w:tab/>
            </w:r>
            <w:r>
              <w:rPr>
                <w:rFonts w:ascii="Arial" w:hAnsi="Arial" w:cs="Arial"/>
                <w:sz w:val="22"/>
              </w:rPr>
              <w:t>Faculty</w:t>
            </w:r>
            <w:r w:rsidR="003F3208">
              <w:rPr>
                <w:rFonts w:ascii="Arial" w:hAnsi="Arial" w:cs="Arial"/>
                <w:sz w:val="22"/>
              </w:rPr>
              <w:t xml:space="preserve"> Graduate Studies Officer (refers also to “Research Student Coordinator</w:t>
            </w:r>
            <w:r w:rsidR="001D1AD2">
              <w:rPr>
                <w:rFonts w:ascii="Arial" w:hAnsi="Arial" w:cs="Arial"/>
                <w:sz w:val="22"/>
              </w:rPr>
              <w:t>”</w:t>
            </w:r>
            <w:r w:rsidR="003F3208">
              <w:rPr>
                <w:rFonts w:ascii="Arial" w:hAnsi="Arial" w:cs="Arial"/>
                <w:sz w:val="22"/>
              </w:rPr>
              <w:t>, Curtin Business School)</w:t>
            </w:r>
          </w:p>
        </w:tc>
        <w:tc>
          <w:tcPr>
            <w:tcW w:w="5400" w:type="dxa"/>
          </w:tcPr>
          <w:p w:rsidR="00857AAA" w:rsidRDefault="00857AAA" w:rsidP="003F3208">
            <w:pPr>
              <w:ind w:left="972" w:hanging="900"/>
              <w:rPr>
                <w:rFonts w:ascii="Arial" w:hAnsi="Arial" w:cs="Arial"/>
                <w:sz w:val="22"/>
              </w:rPr>
            </w:pPr>
          </w:p>
          <w:p w:rsidR="003F3208" w:rsidRDefault="003F3208" w:rsidP="0051333B">
            <w:pPr>
              <w:ind w:left="1152" w:hanging="1080"/>
              <w:rPr>
                <w:rFonts w:ascii="Arial" w:hAnsi="Arial" w:cs="Arial"/>
                <w:sz w:val="22"/>
              </w:rPr>
            </w:pPr>
            <w:r>
              <w:rPr>
                <w:rFonts w:ascii="Arial" w:hAnsi="Arial" w:cs="Arial"/>
                <w:sz w:val="22"/>
              </w:rPr>
              <w:t>AEC</w:t>
            </w:r>
            <w:r>
              <w:rPr>
                <w:rFonts w:ascii="Arial" w:hAnsi="Arial" w:cs="Arial"/>
                <w:sz w:val="22"/>
              </w:rPr>
              <w:tab/>
              <w:t>Animal Ethics Committee</w:t>
            </w:r>
          </w:p>
          <w:p w:rsidR="003F3208" w:rsidRDefault="0051333B" w:rsidP="0051333B">
            <w:pPr>
              <w:ind w:left="1152" w:hanging="1080"/>
              <w:rPr>
                <w:rFonts w:ascii="Arial" w:hAnsi="Arial" w:cs="Arial"/>
                <w:sz w:val="22"/>
              </w:rPr>
            </w:pPr>
            <w:r>
              <w:rPr>
                <w:rFonts w:ascii="Arial" w:hAnsi="Arial" w:cs="Arial"/>
                <w:sz w:val="22"/>
              </w:rPr>
              <w:t>ADVC, RT</w:t>
            </w:r>
            <w:r w:rsidR="003F3208">
              <w:rPr>
                <w:rFonts w:ascii="Arial" w:hAnsi="Arial" w:cs="Arial"/>
                <w:sz w:val="22"/>
              </w:rPr>
              <w:tab/>
            </w:r>
            <w:r>
              <w:rPr>
                <w:rFonts w:ascii="Arial" w:hAnsi="Arial" w:cs="Arial"/>
                <w:sz w:val="22"/>
              </w:rPr>
              <w:t>Associate Deputy Vice-Chancellor, Research Training</w:t>
            </w:r>
          </w:p>
          <w:p w:rsidR="003F3208" w:rsidRDefault="003F3208" w:rsidP="0051333B">
            <w:pPr>
              <w:ind w:left="1152" w:hanging="1080"/>
              <w:rPr>
                <w:rFonts w:ascii="Arial" w:hAnsi="Arial" w:cs="Arial"/>
                <w:sz w:val="22"/>
              </w:rPr>
            </w:pPr>
            <w:r>
              <w:rPr>
                <w:rFonts w:ascii="Arial" w:hAnsi="Arial" w:cs="Arial"/>
                <w:sz w:val="22"/>
              </w:rPr>
              <w:t>EO</w:t>
            </w:r>
            <w:r>
              <w:rPr>
                <w:rFonts w:ascii="Arial" w:hAnsi="Arial" w:cs="Arial"/>
                <w:sz w:val="22"/>
              </w:rPr>
              <w:tab/>
              <w:t>Ethics Officer, ORD</w:t>
            </w:r>
          </w:p>
          <w:p w:rsidR="003F3208" w:rsidRDefault="003F3208" w:rsidP="0051333B">
            <w:pPr>
              <w:ind w:left="1152" w:hanging="1080"/>
              <w:rPr>
                <w:rFonts w:ascii="Arial" w:hAnsi="Arial" w:cs="Arial"/>
                <w:sz w:val="22"/>
              </w:rPr>
            </w:pPr>
            <w:r>
              <w:rPr>
                <w:rFonts w:ascii="Arial" w:hAnsi="Arial" w:cs="Arial"/>
                <w:sz w:val="22"/>
              </w:rPr>
              <w:t>HREC</w:t>
            </w:r>
            <w:r>
              <w:rPr>
                <w:rFonts w:ascii="Arial" w:hAnsi="Arial" w:cs="Arial"/>
                <w:sz w:val="22"/>
              </w:rPr>
              <w:tab/>
              <w:t>Human Research Ethics Committee</w:t>
            </w:r>
          </w:p>
          <w:p w:rsidR="0022230B" w:rsidRDefault="0022230B" w:rsidP="0051333B">
            <w:pPr>
              <w:ind w:left="1152" w:hanging="1080"/>
              <w:rPr>
                <w:rFonts w:ascii="Arial" w:hAnsi="Arial" w:cs="Arial"/>
                <w:sz w:val="22"/>
              </w:rPr>
            </w:pPr>
            <w:r>
              <w:rPr>
                <w:rFonts w:ascii="Arial" w:hAnsi="Arial" w:cs="Arial"/>
                <w:sz w:val="22"/>
              </w:rPr>
              <w:t>IBC</w:t>
            </w:r>
            <w:r>
              <w:rPr>
                <w:rFonts w:ascii="Arial" w:hAnsi="Arial" w:cs="Arial"/>
                <w:sz w:val="22"/>
              </w:rPr>
              <w:tab/>
              <w:t xml:space="preserve">Institutional </w:t>
            </w:r>
            <w:proofErr w:type="spellStart"/>
            <w:r>
              <w:rPr>
                <w:rFonts w:ascii="Arial" w:hAnsi="Arial" w:cs="Arial"/>
                <w:sz w:val="22"/>
              </w:rPr>
              <w:t>Biosafety</w:t>
            </w:r>
            <w:proofErr w:type="spellEnd"/>
            <w:r>
              <w:rPr>
                <w:rFonts w:ascii="Arial" w:hAnsi="Arial" w:cs="Arial"/>
                <w:sz w:val="22"/>
              </w:rPr>
              <w:t xml:space="preserve"> Committee</w:t>
            </w:r>
          </w:p>
          <w:p w:rsidR="003F3208" w:rsidRDefault="003F3208" w:rsidP="0051333B">
            <w:pPr>
              <w:ind w:left="1152" w:hanging="1080"/>
              <w:rPr>
                <w:rFonts w:ascii="Arial" w:hAnsi="Arial" w:cs="Arial"/>
                <w:sz w:val="22"/>
              </w:rPr>
            </w:pPr>
            <w:r>
              <w:rPr>
                <w:rFonts w:ascii="Arial" w:hAnsi="Arial" w:cs="Arial"/>
                <w:sz w:val="22"/>
              </w:rPr>
              <w:t>IO</w:t>
            </w:r>
            <w:r>
              <w:rPr>
                <w:rFonts w:ascii="Arial" w:hAnsi="Arial" w:cs="Arial"/>
                <w:sz w:val="22"/>
              </w:rPr>
              <w:tab/>
            </w:r>
            <w:smartTag w:uri="urn:schemas-microsoft-com:office:smarttags" w:element="PersonName">
              <w:r>
                <w:rPr>
                  <w:rFonts w:ascii="Arial" w:hAnsi="Arial" w:cs="Arial"/>
                  <w:sz w:val="22"/>
                </w:rPr>
                <w:t>International Office</w:t>
              </w:r>
            </w:smartTag>
          </w:p>
          <w:p w:rsidR="003F3208" w:rsidRDefault="003F3208" w:rsidP="0051333B">
            <w:pPr>
              <w:ind w:left="1152" w:hanging="1080"/>
              <w:rPr>
                <w:rFonts w:ascii="Arial" w:hAnsi="Arial" w:cs="Arial"/>
                <w:sz w:val="22"/>
              </w:rPr>
            </w:pPr>
            <w:r>
              <w:rPr>
                <w:rFonts w:ascii="Arial" w:hAnsi="Arial" w:cs="Arial"/>
                <w:sz w:val="22"/>
              </w:rPr>
              <w:t>ORD</w:t>
            </w:r>
            <w:r>
              <w:rPr>
                <w:rFonts w:ascii="Arial" w:hAnsi="Arial" w:cs="Arial"/>
                <w:sz w:val="22"/>
              </w:rPr>
              <w:tab/>
              <w:t>Office of Research and Development</w:t>
            </w:r>
          </w:p>
          <w:p w:rsidR="005D0F0E" w:rsidRDefault="005B30C8" w:rsidP="0051333B">
            <w:pPr>
              <w:ind w:left="1152" w:hanging="1080"/>
              <w:rPr>
                <w:rFonts w:ascii="Arial" w:hAnsi="Arial" w:cs="Arial"/>
                <w:sz w:val="22"/>
              </w:rPr>
            </w:pPr>
            <w:r>
              <w:rPr>
                <w:rFonts w:ascii="Arial" w:hAnsi="Arial" w:cs="Arial"/>
                <w:sz w:val="22"/>
              </w:rPr>
              <w:t>CRC</w:t>
            </w:r>
            <w:r w:rsidR="000A7414">
              <w:rPr>
                <w:rFonts w:ascii="Arial" w:hAnsi="Arial" w:cs="Arial"/>
                <w:sz w:val="22"/>
              </w:rPr>
              <w:tab/>
            </w:r>
            <w:r>
              <w:rPr>
                <w:rFonts w:ascii="Arial" w:hAnsi="Arial" w:cs="Arial"/>
                <w:sz w:val="22"/>
              </w:rPr>
              <w:t>Corporate Risk and Compliance</w:t>
            </w:r>
          </w:p>
          <w:p w:rsidR="003F3208" w:rsidRDefault="005B30C8" w:rsidP="0051333B">
            <w:pPr>
              <w:ind w:left="1152" w:hanging="1080"/>
              <w:rPr>
                <w:rFonts w:ascii="Arial" w:hAnsi="Arial" w:cs="Arial"/>
                <w:sz w:val="22"/>
              </w:rPr>
            </w:pPr>
            <w:r>
              <w:rPr>
                <w:rFonts w:ascii="Arial" w:hAnsi="Arial" w:cs="Arial"/>
                <w:sz w:val="22"/>
              </w:rPr>
              <w:t>TLC</w:t>
            </w:r>
            <w:r w:rsidR="003F3208">
              <w:rPr>
                <w:rFonts w:ascii="Arial" w:hAnsi="Arial" w:cs="Arial"/>
                <w:sz w:val="22"/>
              </w:rPr>
              <w:tab/>
            </w:r>
            <w:r>
              <w:rPr>
                <w:rFonts w:ascii="Arial" w:hAnsi="Arial" w:cs="Arial"/>
                <w:sz w:val="22"/>
              </w:rPr>
              <w:t>The</w:t>
            </w:r>
            <w:r w:rsidR="003F3208">
              <w:rPr>
                <w:rFonts w:ascii="Arial" w:hAnsi="Arial" w:cs="Arial"/>
                <w:sz w:val="22"/>
              </w:rPr>
              <w:t xml:space="preserve"> Learning </w:t>
            </w:r>
            <w:r>
              <w:rPr>
                <w:rFonts w:ascii="Arial" w:hAnsi="Arial" w:cs="Arial"/>
                <w:sz w:val="22"/>
              </w:rPr>
              <w:t>Centre</w:t>
            </w:r>
            <w:r w:rsidR="003F3208">
              <w:rPr>
                <w:rFonts w:ascii="Arial" w:hAnsi="Arial" w:cs="Arial"/>
                <w:sz w:val="22"/>
              </w:rPr>
              <w:t>, University Life</w:t>
            </w:r>
          </w:p>
          <w:p w:rsidR="0092294F" w:rsidRDefault="0092294F" w:rsidP="0051333B">
            <w:pPr>
              <w:ind w:left="1152" w:hanging="1080"/>
              <w:rPr>
                <w:rFonts w:ascii="Arial" w:hAnsi="Arial" w:cs="Arial"/>
                <w:sz w:val="22"/>
              </w:rPr>
            </w:pPr>
            <w:r>
              <w:rPr>
                <w:rFonts w:ascii="Arial" w:hAnsi="Arial" w:cs="Arial"/>
                <w:sz w:val="22"/>
              </w:rPr>
              <w:t>CELC</w:t>
            </w:r>
            <w:r>
              <w:rPr>
                <w:rFonts w:ascii="Arial" w:hAnsi="Arial" w:cs="Arial"/>
                <w:sz w:val="22"/>
              </w:rPr>
              <w:tab/>
              <w:t>Curtin English Language Centre</w:t>
            </w:r>
          </w:p>
          <w:p w:rsidR="001C4733" w:rsidRDefault="003F3208" w:rsidP="0051333B">
            <w:pPr>
              <w:ind w:left="1152" w:hanging="1080"/>
              <w:rPr>
                <w:rFonts w:ascii="Arial" w:hAnsi="Arial" w:cs="Arial"/>
                <w:sz w:val="22"/>
              </w:rPr>
            </w:pPr>
            <w:r>
              <w:rPr>
                <w:rFonts w:ascii="Arial" w:hAnsi="Arial" w:cs="Arial"/>
                <w:sz w:val="22"/>
              </w:rPr>
              <w:t>TEO</w:t>
            </w:r>
            <w:r>
              <w:rPr>
                <w:rFonts w:ascii="Arial" w:hAnsi="Arial" w:cs="Arial"/>
                <w:sz w:val="22"/>
              </w:rPr>
              <w:tab/>
              <w:t>Thesis Examinations Officer, ORD</w:t>
            </w:r>
          </w:p>
          <w:p w:rsidR="00A34DF4" w:rsidRDefault="00A34DF4" w:rsidP="0051333B">
            <w:pPr>
              <w:ind w:left="1152" w:hanging="1080"/>
              <w:rPr>
                <w:rFonts w:ascii="Arial" w:hAnsi="Arial" w:cs="Arial"/>
                <w:sz w:val="22"/>
              </w:rPr>
            </w:pPr>
            <w:r>
              <w:rPr>
                <w:rFonts w:ascii="Arial" w:hAnsi="Arial" w:cs="Arial"/>
                <w:sz w:val="22"/>
              </w:rPr>
              <w:t>UGSC</w:t>
            </w:r>
            <w:r>
              <w:rPr>
                <w:rFonts w:ascii="Arial" w:hAnsi="Arial" w:cs="Arial"/>
                <w:sz w:val="22"/>
              </w:rPr>
              <w:tab/>
              <w:t>University Graduate Studies Committee</w:t>
            </w:r>
          </w:p>
        </w:tc>
      </w:tr>
      <w:tr w:rsidR="0022230B">
        <w:trPr>
          <w:trHeight w:val="269"/>
        </w:trPr>
        <w:tc>
          <w:tcPr>
            <w:tcW w:w="4500" w:type="dxa"/>
          </w:tcPr>
          <w:p w:rsidR="0022230B" w:rsidRDefault="0022230B" w:rsidP="003F3208">
            <w:pPr>
              <w:ind w:left="792" w:hanging="792"/>
              <w:rPr>
                <w:rFonts w:ascii="Arial" w:hAnsi="Arial" w:cs="Arial"/>
                <w:sz w:val="22"/>
              </w:rPr>
            </w:pPr>
          </w:p>
        </w:tc>
        <w:tc>
          <w:tcPr>
            <w:tcW w:w="5220" w:type="dxa"/>
          </w:tcPr>
          <w:p w:rsidR="0022230B" w:rsidRDefault="0022230B" w:rsidP="003F3208">
            <w:pPr>
              <w:ind w:left="972" w:hanging="972"/>
              <w:rPr>
                <w:rFonts w:ascii="Arial" w:hAnsi="Arial" w:cs="Arial"/>
                <w:sz w:val="22"/>
              </w:rPr>
            </w:pPr>
          </w:p>
        </w:tc>
        <w:tc>
          <w:tcPr>
            <w:tcW w:w="5400" w:type="dxa"/>
          </w:tcPr>
          <w:p w:rsidR="0022230B" w:rsidRDefault="0022230B" w:rsidP="003F3208">
            <w:pPr>
              <w:ind w:left="972" w:hanging="900"/>
              <w:rPr>
                <w:rFonts w:ascii="Arial" w:hAnsi="Arial" w:cs="Arial"/>
                <w:sz w:val="22"/>
              </w:rPr>
            </w:pPr>
          </w:p>
        </w:tc>
      </w:tr>
    </w:tbl>
    <w:p w:rsidR="00857AAA" w:rsidRDefault="00857AAA">
      <w:pPr>
        <w:pStyle w:val="Heading2"/>
        <w:ind w:left="360"/>
        <w:rPr>
          <w:sz w:val="28"/>
          <w:szCs w:val="28"/>
        </w:rPr>
      </w:pPr>
    </w:p>
    <w:p w:rsidR="009C354F" w:rsidRPr="00BB3585" w:rsidRDefault="00857AAA">
      <w:pPr>
        <w:pStyle w:val="Heading2"/>
        <w:ind w:left="360"/>
        <w:rPr>
          <w:sz w:val="28"/>
          <w:szCs w:val="28"/>
        </w:rPr>
      </w:pPr>
      <w:r>
        <w:rPr>
          <w:sz w:val="28"/>
          <w:szCs w:val="28"/>
        </w:rPr>
        <w:br w:type="page"/>
      </w:r>
      <w:r w:rsidR="00BB3585" w:rsidRPr="00BB3585">
        <w:rPr>
          <w:sz w:val="28"/>
          <w:szCs w:val="28"/>
        </w:rPr>
        <w:lastRenderedPageBreak/>
        <w:t>Process Management</w:t>
      </w:r>
    </w:p>
    <w:p w:rsidR="009C354F" w:rsidRDefault="009C354F"/>
    <w:tbl>
      <w:tblPr>
        <w:tblW w:w="153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68"/>
        <w:gridCol w:w="3716"/>
        <w:gridCol w:w="7116"/>
      </w:tblGrid>
      <w:tr w:rsidR="009C354F" w:rsidRPr="00BC60A6" w:rsidTr="001A1381">
        <w:trPr>
          <w:cantSplit/>
          <w:tblHeader/>
        </w:trPr>
        <w:tc>
          <w:tcPr>
            <w:tcW w:w="4468" w:type="dxa"/>
            <w:tcBorders>
              <w:top w:val="double" w:sz="4" w:space="0" w:color="auto"/>
              <w:left w:val="double" w:sz="4" w:space="0" w:color="auto"/>
              <w:bottom w:val="double" w:sz="4" w:space="0" w:color="auto"/>
              <w:right w:val="nil"/>
            </w:tcBorders>
            <w:shd w:val="clear" w:color="auto" w:fill="000000"/>
          </w:tcPr>
          <w:p w:rsidR="009C354F" w:rsidRPr="00BC60A6" w:rsidRDefault="009C354F">
            <w:pPr>
              <w:pStyle w:val="Heading4"/>
              <w:rPr>
                <w:color w:val="FFFFFF"/>
              </w:rPr>
            </w:pPr>
          </w:p>
        </w:tc>
        <w:tc>
          <w:tcPr>
            <w:tcW w:w="3716" w:type="dxa"/>
            <w:tcBorders>
              <w:top w:val="double" w:sz="4" w:space="0" w:color="auto"/>
              <w:left w:val="nil"/>
              <w:bottom w:val="double" w:sz="4" w:space="0" w:color="auto"/>
              <w:right w:val="nil"/>
            </w:tcBorders>
            <w:shd w:val="clear" w:color="auto" w:fill="000000"/>
          </w:tcPr>
          <w:p w:rsidR="009C354F" w:rsidRPr="00BC60A6" w:rsidRDefault="009C354F">
            <w:pPr>
              <w:pStyle w:val="Heading4"/>
              <w:ind w:left="72"/>
              <w:rPr>
                <w:color w:val="FFFFFF"/>
              </w:rPr>
            </w:pPr>
          </w:p>
        </w:tc>
        <w:tc>
          <w:tcPr>
            <w:tcW w:w="7116" w:type="dxa"/>
            <w:tcBorders>
              <w:top w:val="double" w:sz="4" w:space="0" w:color="auto"/>
              <w:left w:val="nil"/>
              <w:bottom w:val="double" w:sz="4" w:space="0" w:color="auto"/>
              <w:right w:val="double" w:sz="4" w:space="0" w:color="auto"/>
            </w:tcBorders>
            <w:shd w:val="clear" w:color="auto" w:fill="000000"/>
          </w:tcPr>
          <w:p w:rsidR="009C354F" w:rsidRPr="00BC60A6" w:rsidRDefault="009C354F">
            <w:pPr>
              <w:pStyle w:val="Heading4"/>
              <w:tabs>
                <w:tab w:val="num" w:pos="502"/>
              </w:tabs>
              <w:ind w:left="113"/>
              <w:jc w:val="right"/>
              <w:rPr>
                <w:b w:val="0"/>
                <w:bCs w:val="0"/>
                <w:color w:val="FFFFFF"/>
              </w:rPr>
            </w:pPr>
            <w:r w:rsidRPr="00BC60A6">
              <w:rPr>
                <w:b w:val="0"/>
                <w:bCs w:val="0"/>
                <w:color w:val="FFFFFF"/>
              </w:rPr>
              <w:t>Process Management</w:t>
            </w:r>
          </w:p>
        </w:tc>
      </w:tr>
      <w:tr w:rsidR="009C354F" w:rsidRPr="00BC60A6" w:rsidTr="001A1381">
        <w:trPr>
          <w:cantSplit/>
          <w:tblHeader/>
        </w:trPr>
        <w:tc>
          <w:tcPr>
            <w:tcW w:w="4468" w:type="dxa"/>
            <w:tcBorders>
              <w:top w:val="double" w:sz="4" w:space="0" w:color="auto"/>
              <w:left w:val="double" w:sz="4" w:space="0" w:color="auto"/>
              <w:bottom w:val="double" w:sz="4" w:space="0" w:color="auto"/>
              <w:right w:val="nil"/>
            </w:tcBorders>
            <w:shd w:val="clear" w:color="auto" w:fill="000000"/>
          </w:tcPr>
          <w:p w:rsidR="009C354F" w:rsidRPr="00BC60A6" w:rsidRDefault="009C354F">
            <w:pPr>
              <w:pStyle w:val="Heading4"/>
              <w:rPr>
                <w:color w:val="FFFFFF"/>
              </w:rPr>
            </w:pPr>
            <w:r w:rsidRPr="00BC60A6">
              <w:rPr>
                <w:color w:val="FFFFFF"/>
              </w:rPr>
              <w:t>Task</w:t>
            </w:r>
          </w:p>
        </w:tc>
        <w:tc>
          <w:tcPr>
            <w:tcW w:w="3716" w:type="dxa"/>
            <w:tcBorders>
              <w:top w:val="double" w:sz="4" w:space="0" w:color="auto"/>
              <w:left w:val="nil"/>
              <w:bottom w:val="double" w:sz="4" w:space="0" w:color="auto"/>
              <w:right w:val="nil"/>
            </w:tcBorders>
            <w:shd w:val="clear" w:color="auto" w:fill="000000"/>
          </w:tcPr>
          <w:p w:rsidR="009C354F" w:rsidRPr="00BC60A6" w:rsidRDefault="009C354F">
            <w:pPr>
              <w:pStyle w:val="Heading4"/>
              <w:ind w:left="72"/>
              <w:rPr>
                <w:color w:val="FFFFFF"/>
              </w:rPr>
            </w:pPr>
            <w:r w:rsidRPr="00BC60A6">
              <w:rPr>
                <w:color w:val="FFFFFF"/>
              </w:rPr>
              <w:t>Responsibility</w:t>
            </w:r>
          </w:p>
        </w:tc>
        <w:tc>
          <w:tcPr>
            <w:tcW w:w="7116" w:type="dxa"/>
            <w:tcBorders>
              <w:top w:val="double" w:sz="4" w:space="0" w:color="auto"/>
              <w:left w:val="nil"/>
              <w:bottom w:val="double" w:sz="4" w:space="0" w:color="auto"/>
              <w:right w:val="double" w:sz="4" w:space="0" w:color="auto"/>
            </w:tcBorders>
            <w:shd w:val="clear" w:color="auto" w:fill="000000"/>
          </w:tcPr>
          <w:p w:rsidR="009C354F" w:rsidRPr="00BC60A6" w:rsidRDefault="009C354F" w:rsidP="00374FF5">
            <w:pPr>
              <w:pStyle w:val="Heading4"/>
              <w:tabs>
                <w:tab w:val="num" w:pos="502"/>
              </w:tabs>
              <w:ind w:left="113"/>
              <w:rPr>
                <w:color w:val="FFFFFF"/>
              </w:rPr>
            </w:pPr>
            <w:r w:rsidRPr="00BC60A6">
              <w:rPr>
                <w:color w:val="FFFFFF"/>
              </w:rPr>
              <w:t>Resources Available</w:t>
            </w:r>
          </w:p>
        </w:tc>
      </w:tr>
      <w:tr w:rsidR="009C354F" w:rsidTr="001A1381">
        <w:trPr>
          <w:cantSplit/>
        </w:trPr>
        <w:tc>
          <w:tcPr>
            <w:tcW w:w="4468" w:type="dxa"/>
            <w:tcBorders>
              <w:top w:val="double" w:sz="4" w:space="0" w:color="auto"/>
              <w:left w:val="double" w:sz="4" w:space="0" w:color="auto"/>
              <w:right w:val="nil"/>
            </w:tcBorders>
            <w:shd w:val="clear" w:color="auto" w:fill="D9D9D9"/>
          </w:tcPr>
          <w:p w:rsidR="009C354F" w:rsidRDefault="009C354F" w:rsidP="007E039D">
            <w:pPr>
              <w:pStyle w:val="Heading3"/>
              <w:ind w:left="612" w:hanging="612"/>
              <w:rPr>
                <w:i/>
                <w:iCs/>
                <w:sz w:val="22"/>
              </w:rPr>
            </w:pPr>
            <w:r>
              <w:rPr>
                <w:i/>
                <w:iCs/>
                <w:sz w:val="22"/>
              </w:rPr>
              <w:t>1</w:t>
            </w:r>
            <w:r>
              <w:rPr>
                <w:i/>
                <w:iCs/>
                <w:sz w:val="22"/>
              </w:rPr>
              <w:tab/>
              <w:t>Application for Admission / Scholarship</w:t>
            </w:r>
          </w:p>
        </w:tc>
        <w:tc>
          <w:tcPr>
            <w:tcW w:w="3716" w:type="dxa"/>
            <w:tcBorders>
              <w:top w:val="double" w:sz="4" w:space="0" w:color="auto"/>
              <w:left w:val="nil"/>
              <w:right w:val="nil"/>
            </w:tcBorders>
            <w:shd w:val="clear" w:color="auto" w:fill="D9D9D9"/>
          </w:tcPr>
          <w:p w:rsidR="009C354F" w:rsidRDefault="009C354F">
            <w:pPr>
              <w:pStyle w:val="Heading3"/>
              <w:ind w:left="432" w:hanging="432"/>
              <w:rPr>
                <w:b w:val="0"/>
                <w:bCs w:val="0"/>
                <w:sz w:val="22"/>
              </w:rPr>
            </w:pPr>
          </w:p>
        </w:tc>
        <w:tc>
          <w:tcPr>
            <w:tcW w:w="7116" w:type="dxa"/>
            <w:tcBorders>
              <w:top w:val="double" w:sz="4" w:space="0" w:color="auto"/>
              <w:left w:val="nil"/>
              <w:right w:val="double" w:sz="4" w:space="0" w:color="auto"/>
            </w:tcBorders>
            <w:shd w:val="clear" w:color="auto" w:fill="D9D9D9"/>
          </w:tcPr>
          <w:p w:rsidR="009C354F" w:rsidRDefault="009C354F">
            <w:pPr>
              <w:pStyle w:val="Heading3"/>
              <w:tabs>
                <w:tab w:val="num" w:pos="432"/>
              </w:tabs>
              <w:ind w:left="432" w:hanging="319"/>
              <w:rPr>
                <w:b w:val="0"/>
                <w:bCs w:val="0"/>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1.1</w:t>
            </w:r>
            <w:r>
              <w:rPr>
                <w:rFonts w:ascii="Arial" w:hAnsi="Arial" w:cs="Arial"/>
                <w:sz w:val="22"/>
              </w:rPr>
              <w:tab/>
              <w:t>Obtain “</w:t>
            </w:r>
            <w:r>
              <w:rPr>
                <w:rFonts w:ascii="Arial" w:hAnsi="Arial" w:cs="Arial"/>
                <w:color w:val="000000"/>
                <w:sz w:val="22"/>
              </w:rPr>
              <w:t>Application for Admission to a Higher Degree by Research”</w:t>
            </w:r>
            <w:r>
              <w:rPr>
                <w:rFonts w:ascii="Arial" w:hAnsi="Arial" w:cs="Arial"/>
                <w:sz w:val="22"/>
              </w:rPr>
              <w:t>, or if appropriate, combined Admission/scholarship form</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p w:rsidR="009C354F" w:rsidRDefault="009C354F">
            <w:pPr>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color w:val="000000"/>
                <w:sz w:val="22"/>
              </w:rPr>
              <w:t>Application for Admission to a Higher Degree by Research</w:t>
            </w:r>
            <w:r>
              <w:rPr>
                <w:rFonts w:ascii="Arial" w:hAnsi="Arial" w:cs="Arial"/>
                <w:color w:val="000000"/>
                <w:sz w:val="22"/>
                <w:szCs w:val="22"/>
              </w:rPr>
              <w:t xml:space="preserve"> </w:t>
            </w:r>
            <w:hyperlink r:id="rId9" w:anchor="admission" w:history="1">
              <w:r w:rsidR="001A1381" w:rsidRPr="007C36AF">
                <w:rPr>
                  <w:rStyle w:val="Hyperlink"/>
                  <w:rFonts w:ascii="Arial" w:hAnsi="Arial" w:cs="Arial"/>
                  <w:sz w:val="22"/>
                  <w:szCs w:val="22"/>
                </w:rPr>
                <w:t>http://research.curtin.edu.au/guides/forms/forms.cfm#admission</w:t>
              </w:r>
            </w:hyperlink>
            <w:r w:rsidR="001A1381">
              <w:rPr>
                <w:rFonts w:ascii="Arial" w:hAnsi="Arial" w:cs="Arial"/>
                <w:color w:val="000000"/>
                <w:sz w:val="22"/>
                <w:szCs w:val="22"/>
              </w:rPr>
              <w:t xml:space="preserve"> </w:t>
            </w:r>
          </w:p>
          <w:p w:rsidR="009C354F" w:rsidRDefault="009C354F" w:rsidP="0051333B">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sz w:val="22"/>
              </w:rPr>
              <w:t xml:space="preserve">Application forms for scholarships </w:t>
            </w:r>
            <w:hyperlink r:id="rId10" w:history="1">
              <w:r w:rsidR="0051333B" w:rsidRPr="00933906">
                <w:rPr>
                  <w:rStyle w:val="Hyperlink"/>
                  <w:rFonts w:ascii="Arial" w:hAnsi="Arial" w:cs="Arial"/>
                  <w:sz w:val="22"/>
                </w:rPr>
                <w:t>http://scholarships.curtin.edu.au/</w:t>
              </w:r>
            </w:hyperlink>
            <w:r w:rsidR="0051333B">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1.2</w:t>
            </w:r>
            <w:r>
              <w:rPr>
                <w:rFonts w:ascii="Arial" w:hAnsi="Arial" w:cs="Arial"/>
                <w:sz w:val="22"/>
              </w:rPr>
              <w:tab/>
              <w:t>Identify research area</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PGC, Potential </w:t>
            </w:r>
            <w:r w:rsidR="00936B07">
              <w:rPr>
                <w:rFonts w:ascii="Arial" w:hAnsi="Arial" w:cs="Arial"/>
                <w:sz w:val="22"/>
              </w:rPr>
              <w:t>Supervisor</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sz w:val="22"/>
              </w:rPr>
              <w:t>See prospectus or website of relevant enrolling area, or contact PGC</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1.3</w:t>
            </w:r>
            <w:r>
              <w:rPr>
                <w:rFonts w:ascii="Arial" w:hAnsi="Arial" w:cs="Arial"/>
                <w:sz w:val="22"/>
              </w:rPr>
              <w:tab/>
              <w:t xml:space="preserve">Identify potential </w:t>
            </w:r>
            <w:r w:rsidR="00936B07">
              <w:rPr>
                <w:rFonts w:ascii="Arial" w:hAnsi="Arial" w:cs="Arial"/>
                <w:sz w:val="22"/>
              </w:rPr>
              <w:t xml:space="preserve">Supervisors </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 PGC</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BC60A6" w:rsidP="001A1381">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sz w:val="22"/>
              </w:rPr>
              <w:t>Register of Supervisors, by Faculty</w:t>
            </w:r>
            <w:r w:rsidR="009C354F">
              <w:rPr>
                <w:rFonts w:ascii="Arial" w:hAnsi="Arial" w:cs="Arial"/>
                <w:sz w:val="22"/>
              </w:rPr>
              <w:t xml:space="preserve">: </w:t>
            </w:r>
            <w:r>
              <w:rPr>
                <w:rFonts w:ascii="Arial" w:hAnsi="Arial" w:cs="Arial"/>
                <w:sz w:val="22"/>
              </w:rPr>
              <w:br/>
            </w:r>
            <w:hyperlink r:id="rId11" w:history="1">
              <w:r w:rsidR="001A1381" w:rsidRPr="007C36AF">
                <w:rPr>
                  <w:rStyle w:val="Hyperlink"/>
                  <w:rFonts w:ascii="Arial" w:hAnsi="Arial" w:cs="Arial"/>
                  <w:sz w:val="22"/>
                </w:rPr>
                <w:t>http://research.curtin.edu.au/guides/register/register.cfm</w:t>
              </w:r>
            </w:hyperlink>
            <w:r w:rsidR="001A1381">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1.4</w:t>
            </w:r>
            <w:r>
              <w:rPr>
                <w:rFonts w:ascii="Arial" w:hAnsi="Arial" w:cs="Arial"/>
                <w:sz w:val="22"/>
              </w:rPr>
              <w:tab/>
              <w:t>Identify coursework</w:t>
            </w:r>
            <w:r w:rsidR="00857AAA">
              <w:rPr>
                <w:rFonts w:ascii="Arial" w:hAnsi="Arial" w:cs="Arial"/>
                <w:sz w:val="22"/>
              </w:rPr>
              <w:t xml:space="preserve"> if required</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PGC, </w:t>
            </w:r>
            <w:r w:rsidR="00936B07">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sz w:val="22"/>
              </w:rPr>
              <w:t xml:space="preserve">See Handbook:  </w:t>
            </w:r>
            <w:hyperlink r:id="rId12" w:history="1">
              <w:r>
                <w:rPr>
                  <w:rStyle w:val="Hyperlink"/>
                  <w:rFonts w:ascii="Arial" w:hAnsi="Arial" w:cs="Arial"/>
                  <w:sz w:val="22"/>
                </w:rPr>
                <w:t>http://handbook.curtin.edu.au/</w:t>
              </w:r>
            </w:hyperlink>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1.5</w:t>
            </w:r>
            <w:r>
              <w:rPr>
                <w:rFonts w:ascii="Arial" w:hAnsi="Arial" w:cs="Arial"/>
                <w:sz w:val="22"/>
              </w:rPr>
              <w:tab/>
              <w:t xml:space="preserve">Prepare research proposal (as per </w:t>
            </w:r>
            <w:r w:rsidR="00B67860">
              <w:rPr>
                <w:rFonts w:ascii="Arial" w:hAnsi="Arial" w:cs="Arial"/>
                <w:sz w:val="22"/>
              </w:rPr>
              <w:t>Faculty</w:t>
            </w:r>
            <w:r w:rsidR="00F96C56">
              <w:rPr>
                <w:rFonts w:ascii="Arial" w:hAnsi="Arial" w:cs="Arial"/>
                <w:sz w:val="22"/>
              </w:rPr>
              <w:t xml:space="preserve"> g</w:t>
            </w:r>
            <w:r>
              <w:rPr>
                <w:rFonts w:ascii="Arial" w:hAnsi="Arial" w:cs="Arial"/>
                <w:sz w:val="22"/>
              </w:rPr>
              <w:t xml:space="preserve">uidelines if available) </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1.6</w:t>
            </w:r>
            <w:r>
              <w:rPr>
                <w:rFonts w:ascii="Arial" w:hAnsi="Arial" w:cs="Arial"/>
                <w:sz w:val="22"/>
              </w:rPr>
              <w:tab/>
              <w:t xml:space="preserve">Submit application - </w:t>
            </w:r>
            <w:r w:rsidR="00D65662">
              <w:rPr>
                <w:rFonts w:ascii="Arial" w:hAnsi="Arial" w:cs="Arial"/>
                <w:sz w:val="22"/>
              </w:rPr>
              <w:br/>
            </w:r>
            <w:r>
              <w:rPr>
                <w:rFonts w:ascii="Arial" w:hAnsi="Arial" w:cs="Arial"/>
                <w:sz w:val="22"/>
              </w:rPr>
              <w:t xml:space="preserve">Domestic students to HOEA; </w:t>
            </w:r>
            <w:r w:rsidR="00D65662">
              <w:rPr>
                <w:rFonts w:ascii="Arial" w:hAnsi="Arial" w:cs="Arial"/>
                <w:sz w:val="22"/>
              </w:rPr>
              <w:br/>
              <w:t>I</w:t>
            </w:r>
            <w:r>
              <w:rPr>
                <w:rFonts w:ascii="Arial" w:hAnsi="Arial" w:cs="Arial"/>
                <w:sz w:val="22"/>
              </w:rPr>
              <w:t>nternational students to the IO</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 PGC, HOEA,IO</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1.7</w:t>
            </w:r>
            <w:r>
              <w:rPr>
                <w:rFonts w:ascii="Arial" w:hAnsi="Arial" w:cs="Arial"/>
                <w:sz w:val="22"/>
              </w:rPr>
              <w:tab/>
              <w:t>Consider admission application</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IO, SGSC, </w:t>
            </w:r>
            <w:r w:rsidR="00B67860">
              <w:rPr>
                <w:rFonts w:ascii="Arial" w:hAnsi="Arial" w:cs="Arial"/>
                <w:sz w:val="22"/>
              </w:rPr>
              <w:t>FGSC</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numPr>
                <w:ilvl w:val="1"/>
                <w:numId w:val="20"/>
              </w:numPr>
              <w:ind w:left="612" w:hanging="612"/>
              <w:rPr>
                <w:rFonts w:ascii="Arial" w:hAnsi="Arial" w:cs="Arial"/>
                <w:sz w:val="22"/>
              </w:rPr>
            </w:pPr>
            <w:r>
              <w:rPr>
                <w:rFonts w:ascii="Arial" w:hAnsi="Arial" w:cs="Arial"/>
                <w:sz w:val="22"/>
              </w:rPr>
              <w:t>Accept/reject admission application</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SGSC, </w:t>
            </w:r>
            <w:r w:rsidR="00B67860">
              <w:rPr>
                <w:rFonts w:ascii="Arial" w:hAnsi="Arial" w:cs="Arial"/>
                <w:sz w:val="22"/>
              </w:rPr>
              <w:t>FGSC</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shd w:val="clear" w:color="auto" w:fill="D9D9D9"/>
          </w:tcPr>
          <w:p w:rsidR="009C354F" w:rsidRDefault="009C354F" w:rsidP="007E039D">
            <w:pPr>
              <w:pStyle w:val="Heading3"/>
              <w:ind w:left="612" w:hanging="612"/>
              <w:rPr>
                <w:i/>
                <w:iCs/>
                <w:sz w:val="22"/>
              </w:rPr>
            </w:pPr>
            <w:r>
              <w:rPr>
                <w:i/>
                <w:iCs/>
                <w:sz w:val="22"/>
              </w:rPr>
              <w:t>2</w:t>
            </w:r>
            <w:r>
              <w:rPr>
                <w:i/>
                <w:iCs/>
                <w:sz w:val="22"/>
              </w:rPr>
              <w:tab/>
              <w:t>Enrolment</w:t>
            </w:r>
          </w:p>
        </w:tc>
        <w:tc>
          <w:tcPr>
            <w:tcW w:w="3716" w:type="dxa"/>
            <w:tcBorders>
              <w:left w:val="nil"/>
              <w:right w:val="nil"/>
            </w:tcBorders>
            <w:shd w:val="clear" w:color="auto" w:fill="D9D9D9"/>
          </w:tcPr>
          <w:p w:rsidR="009C354F" w:rsidRDefault="009C354F">
            <w:pPr>
              <w:pStyle w:val="Heading3"/>
              <w:ind w:left="432" w:hanging="432"/>
              <w:rPr>
                <w:i/>
                <w:iCs/>
                <w:sz w:val="22"/>
              </w:rPr>
            </w:pPr>
          </w:p>
        </w:tc>
        <w:tc>
          <w:tcPr>
            <w:tcW w:w="7116" w:type="dxa"/>
            <w:tcBorders>
              <w:left w:val="nil"/>
              <w:right w:val="double" w:sz="4" w:space="0" w:color="auto"/>
            </w:tcBorders>
            <w:shd w:val="clear" w:color="auto" w:fill="D9D9D9"/>
          </w:tcPr>
          <w:p w:rsidR="009C354F" w:rsidRDefault="009C354F">
            <w:pPr>
              <w:pStyle w:val="Heading3"/>
              <w:tabs>
                <w:tab w:val="num" w:pos="432"/>
              </w:tabs>
              <w:ind w:left="432" w:hanging="319"/>
              <w:rPr>
                <w:i/>
                <w:iCs/>
                <w:sz w:val="22"/>
              </w:rPr>
            </w:pPr>
          </w:p>
        </w:tc>
      </w:tr>
      <w:tr w:rsidR="009C354F" w:rsidTr="001A1381">
        <w:trPr>
          <w:cantSplit/>
        </w:trPr>
        <w:tc>
          <w:tcPr>
            <w:tcW w:w="4468" w:type="dxa"/>
            <w:tcBorders>
              <w:left w:val="double" w:sz="4" w:space="0" w:color="auto"/>
              <w:right w:val="nil"/>
            </w:tcBorders>
          </w:tcPr>
          <w:p w:rsidR="009C354F" w:rsidRDefault="009C354F" w:rsidP="007E039D">
            <w:pPr>
              <w:pStyle w:val="Heading3"/>
              <w:ind w:left="612" w:hanging="612"/>
              <w:rPr>
                <w:b w:val="0"/>
                <w:bCs w:val="0"/>
                <w:i/>
                <w:iCs/>
                <w:sz w:val="22"/>
              </w:rPr>
            </w:pPr>
            <w:r>
              <w:rPr>
                <w:b w:val="0"/>
                <w:bCs w:val="0"/>
                <w:sz w:val="22"/>
              </w:rPr>
              <w:t>2.1</w:t>
            </w:r>
            <w:r>
              <w:rPr>
                <w:b w:val="0"/>
                <w:bCs w:val="0"/>
                <w:sz w:val="22"/>
              </w:rPr>
              <w:tab/>
              <w:t>Complete and submit “</w:t>
            </w:r>
            <w:r w:rsidR="00F96C56">
              <w:rPr>
                <w:b w:val="0"/>
                <w:bCs w:val="0"/>
                <w:color w:val="000000"/>
                <w:sz w:val="22"/>
              </w:rPr>
              <w:t>Enrolment/Change of Enrolment</w:t>
            </w:r>
            <w:r>
              <w:rPr>
                <w:b w:val="0"/>
                <w:bCs w:val="0"/>
                <w:color w:val="000000"/>
                <w:sz w:val="22"/>
              </w:rPr>
              <w:t>” form</w:t>
            </w:r>
            <w:r w:rsidR="00F96C56">
              <w:rPr>
                <w:b w:val="0"/>
                <w:bCs w:val="0"/>
                <w:color w:val="000000"/>
                <w:sz w:val="22"/>
              </w:rPr>
              <w:t xml:space="preserve"> </w:t>
            </w:r>
            <w:r>
              <w:rPr>
                <w:b w:val="0"/>
                <w:bCs w:val="0"/>
                <w:sz w:val="22"/>
              </w:rPr>
              <w:t>as appropriate (see Handbook)</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ind w:left="432" w:hanging="319"/>
              <w:rPr>
                <w:rFonts w:ascii="Arial" w:hAnsi="Arial" w:cs="Arial"/>
                <w:sz w:val="22"/>
              </w:rPr>
            </w:pPr>
            <w:hyperlink r:id="rId13" w:anchor="enrolment" w:history="1">
              <w:r w:rsidR="001A1381" w:rsidRPr="007C36AF">
                <w:rPr>
                  <w:rStyle w:val="Hyperlink"/>
                  <w:rFonts w:ascii="Arial" w:hAnsi="Arial" w:cs="Arial"/>
                  <w:sz w:val="22"/>
                </w:rPr>
                <w:t>http://research.curtin.edu.au/guides/forms/forms.cfm#enrolment</w:t>
              </w:r>
            </w:hyperlink>
            <w:r w:rsidR="001A1381">
              <w:rPr>
                <w:rFonts w:ascii="Arial" w:hAnsi="Arial" w:cs="Arial"/>
                <w:sz w:val="22"/>
              </w:rPr>
              <w:t xml:space="preserve"> </w:t>
            </w:r>
          </w:p>
          <w:p w:rsidR="009C354F" w:rsidRDefault="004330D0" w:rsidP="009B7E37">
            <w:pPr>
              <w:numPr>
                <w:ilvl w:val="0"/>
                <w:numId w:val="14"/>
              </w:numPr>
              <w:tabs>
                <w:tab w:val="clear" w:pos="473"/>
                <w:tab w:val="num" w:pos="432"/>
                <w:tab w:val="num" w:pos="502"/>
              </w:tabs>
              <w:ind w:left="432" w:hanging="319"/>
              <w:rPr>
                <w:rFonts w:ascii="Arial" w:hAnsi="Arial" w:cs="Arial"/>
                <w:sz w:val="22"/>
              </w:rPr>
            </w:pPr>
            <w:hyperlink r:id="rId14" w:history="1">
              <w:r w:rsidR="009C354F">
                <w:rPr>
                  <w:rStyle w:val="Hyperlink"/>
                  <w:rFonts w:ascii="Arial" w:hAnsi="Arial" w:cs="Arial"/>
                  <w:sz w:val="22"/>
                </w:rPr>
                <w:t>http://handbook.curtin.edu.au/</w:t>
              </w:r>
            </w:hyperlink>
          </w:p>
        </w:tc>
      </w:tr>
      <w:tr w:rsidR="009C354F" w:rsidTr="001A1381">
        <w:trPr>
          <w:cantSplit/>
        </w:trPr>
        <w:tc>
          <w:tcPr>
            <w:tcW w:w="4468" w:type="dxa"/>
            <w:tcBorders>
              <w:left w:val="double" w:sz="4" w:space="0" w:color="auto"/>
              <w:right w:val="nil"/>
            </w:tcBorders>
          </w:tcPr>
          <w:p w:rsidR="009C354F" w:rsidRDefault="009C354F" w:rsidP="007E039D">
            <w:pPr>
              <w:pStyle w:val="Heading3"/>
              <w:ind w:left="612" w:hanging="612"/>
              <w:rPr>
                <w:b w:val="0"/>
                <w:bCs w:val="0"/>
                <w:sz w:val="22"/>
              </w:rPr>
            </w:pPr>
            <w:r>
              <w:rPr>
                <w:b w:val="0"/>
                <w:bCs w:val="0"/>
                <w:sz w:val="22"/>
              </w:rPr>
              <w:t>2.2</w:t>
            </w:r>
            <w:r>
              <w:rPr>
                <w:b w:val="0"/>
                <w:bCs w:val="0"/>
                <w:sz w:val="22"/>
              </w:rPr>
              <w:tab/>
              <w:t>Process enrolment in thesis and coursework units</w:t>
            </w:r>
          </w:p>
        </w:tc>
        <w:tc>
          <w:tcPr>
            <w:tcW w:w="3716" w:type="dxa"/>
            <w:tcBorders>
              <w:left w:val="nil"/>
              <w:right w:val="nil"/>
            </w:tcBorders>
          </w:tcPr>
          <w:p w:rsidR="009C354F" w:rsidRDefault="00B67860">
            <w:pPr>
              <w:numPr>
                <w:ilvl w:val="0"/>
                <w:numId w:val="10"/>
              </w:numPr>
              <w:tabs>
                <w:tab w:val="num" w:pos="435"/>
              </w:tabs>
              <w:ind w:left="211" w:hanging="180"/>
              <w:rPr>
                <w:rFonts w:ascii="Arial" w:hAnsi="Arial" w:cs="Arial"/>
                <w:sz w:val="22"/>
              </w:rPr>
            </w:pPr>
            <w:r>
              <w:rPr>
                <w:rFonts w:ascii="Arial" w:hAnsi="Arial" w:cs="Arial"/>
                <w:sz w:val="22"/>
              </w:rPr>
              <w:t>FGSO</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CE2C0D">
            <w:pPr>
              <w:pStyle w:val="BodyTextIndent"/>
              <w:pageBreakBefore/>
              <w:ind w:left="612" w:hanging="612"/>
            </w:pPr>
            <w:r>
              <w:lastRenderedPageBreak/>
              <w:t>2.3</w:t>
            </w:r>
            <w:r>
              <w:tab/>
              <w:t xml:space="preserve">Activate OASIS account (student portal – includes Official Communications Channel; student email accounts; learning support systems; and student record </w:t>
            </w:r>
            <w:r w:rsidR="00F96C56">
              <w:t>(</w:t>
            </w:r>
            <w:r>
              <w:t xml:space="preserve">i.e. </w:t>
            </w:r>
            <w:proofErr w:type="spellStart"/>
            <w:r>
              <w:t>eStudent</w:t>
            </w:r>
            <w:proofErr w:type="spellEnd"/>
            <w:r>
              <w:t xml:space="preserve">) and access </w:t>
            </w:r>
            <w:r w:rsidR="0003044D">
              <w:t>at least once a week</w:t>
            </w:r>
            <w:r>
              <w:t xml:space="preserve"> to receive official communication</w:t>
            </w:r>
            <w:r w:rsidR="0003044D">
              <w:t>s</w:t>
            </w:r>
            <w:r>
              <w:t xml:space="preserve"> from the University)</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 – checking required (ONGOING/</w:t>
            </w:r>
            <w:r w:rsidR="0003044D">
              <w:rPr>
                <w:rFonts w:ascii="Arial" w:hAnsi="Arial" w:cs="Arial"/>
                <w:sz w:val="22"/>
              </w:rPr>
              <w:t>WEEKLY</w:t>
            </w:r>
            <w:r>
              <w:rPr>
                <w:rFonts w:ascii="Arial" w:hAnsi="Arial" w:cs="Arial"/>
                <w:sz w:val="22"/>
              </w:rPr>
              <w:t>)</w:t>
            </w:r>
          </w:p>
        </w:tc>
        <w:tc>
          <w:tcPr>
            <w:tcW w:w="7116" w:type="dxa"/>
            <w:tcBorders>
              <w:left w:val="nil"/>
              <w:right w:val="double" w:sz="4" w:space="0" w:color="auto"/>
            </w:tcBorders>
          </w:tcPr>
          <w:p w:rsidR="009C354F" w:rsidRPr="009B7E37" w:rsidRDefault="004330D0" w:rsidP="009B7E37">
            <w:pPr>
              <w:numPr>
                <w:ilvl w:val="0"/>
                <w:numId w:val="14"/>
              </w:numPr>
              <w:tabs>
                <w:tab w:val="clear" w:pos="473"/>
                <w:tab w:val="num" w:pos="432"/>
                <w:tab w:val="num" w:pos="502"/>
              </w:tabs>
              <w:ind w:left="432" w:hanging="319"/>
              <w:rPr>
                <w:rFonts w:ascii="Arial" w:hAnsi="Arial" w:cs="Arial"/>
                <w:sz w:val="22"/>
              </w:rPr>
            </w:pPr>
            <w:hyperlink r:id="rId15" w:history="1">
              <w:r w:rsidR="009C354F">
                <w:rPr>
                  <w:rStyle w:val="Hyperlink"/>
                  <w:rFonts w:ascii="Arial" w:hAnsi="Arial" w:cs="Arial"/>
                  <w:sz w:val="22"/>
                </w:rPr>
                <w:t>https://oasis.curtin.edu.au/</w:t>
              </w:r>
            </w:hyperlink>
          </w:p>
        </w:tc>
      </w:tr>
      <w:tr w:rsidR="009C354F" w:rsidTr="001A1381">
        <w:trPr>
          <w:cantSplit/>
        </w:trPr>
        <w:tc>
          <w:tcPr>
            <w:tcW w:w="4468" w:type="dxa"/>
            <w:tcBorders>
              <w:left w:val="double" w:sz="4" w:space="0" w:color="auto"/>
              <w:right w:val="nil"/>
            </w:tcBorders>
          </w:tcPr>
          <w:p w:rsidR="009C354F" w:rsidRPr="0070450A" w:rsidRDefault="00F31A3E" w:rsidP="007E039D">
            <w:pPr>
              <w:pStyle w:val="BodyTextIndent"/>
              <w:numPr>
                <w:ins w:id="0" w:author="181734F" w:date="2006-03-09T10:52:00Z"/>
              </w:numPr>
              <w:ind w:left="612" w:hanging="612"/>
              <w:rPr>
                <w:sz w:val="20"/>
                <w:szCs w:val="22"/>
              </w:rPr>
            </w:pPr>
            <w:r w:rsidRPr="0070450A">
              <w:rPr>
                <w:szCs w:val="22"/>
              </w:rPr>
              <w:t>2.4</w:t>
            </w:r>
            <w:r w:rsidRPr="0070450A">
              <w:rPr>
                <w:szCs w:val="22"/>
              </w:rPr>
              <w:tab/>
            </w:r>
            <w:r w:rsidR="009C354F" w:rsidRPr="0070450A">
              <w:rPr>
                <w:szCs w:val="22"/>
              </w:rPr>
              <w:t>Request workspace</w:t>
            </w:r>
            <w:r w:rsidR="00155BA2">
              <w:rPr>
                <w:szCs w:val="22"/>
              </w:rPr>
              <w:t xml:space="preserve"> (if needed)</w:t>
            </w:r>
          </w:p>
          <w:p w:rsidR="009C354F" w:rsidRDefault="009C354F" w:rsidP="007E039D">
            <w:pPr>
              <w:ind w:left="612" w:hanging="612"/>
              <w:rPr>
                <w:rFonts w:ascii="Arial" w:hAnsi="Arial" w:cs="Arial"/>
                <w:sz w:val="22"/>
              </w:rPr>
            </w:pPr>
          </w:p>
        </w:tc>
        <w:tc>
          <w:tcPr>
            <w:tcW w:w="3716" w:type="dxa"/>
            <w:tcBorders>
              <w:left w:val="nil"/>
              <w:right w:val="nil"/>
            </w:tcBorders>
          </w:tcPr>
          <w:p w:rsidR="009C354F" w:rsidRDefault="00885856">
            <w:pPr>
              <w:numPr>
                <w:ilvl w:val="0"/>
                <w:numId w:val="10"/>
              </w:numPr>
              <w:tabs>
                <w:tab w:val="clear" w:pos="720"/>
                <w:tab w:val="num" w:pos="435"/>
              </w:tabs>
              <w:ind w:left="464" w:hanging="433"/>
              <w:rPr>
                <w:rFonts w:ascii="Arial" w:hAnsi="Arial" w:cs="Arial"/>
                <w:sz w:val="22"/>
              </w:rPr>
            </w:pPr>
            <w:r>
              <w:rPr>
                <w:rFonts w:ascii="Arial" w:hAnsi="Arial" w:cs="Arial"/>
                <w:sz w:val="22"/>
              </w:rPr>
              <w:t>S</w:t>
            </w:r>
            <w:r w:rsidR="009C354F">
              <w:rPr>
                <w:rFonts w:ascii="Arial" w:hAnsi="Arial" w:cs="Arial"/>
                <w:sz w:val="22"/>
              </w:rPr>
              <w:t>tudent</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2.</w:t>
            </w:r>
            <w:r w:rsidR="0070450A">
              <w:rPr>
                <w:rFonts w:ascii="Arial" w:hAnsi="Arial" w:cs="Arial"/>
                <w:sz w:val="22"/>
              </w:rPr>
              <w:t>5</w:t>
            </w:r>
            <w:r>
              <w:rPr>
                <w:rFonts w:ascii="Arial" w:hAnsi="Arial" w:cs="Arial"/>
                <w:sz w:val="22"/>
              </w:rPr>
              <w:tab/>
            </w:r>
            <w:r w:rsidR="00F522BE">
              <w:rPr>
                <w:rFonts w:ascii="Arial" w:hAnsi="Arial" w:cs="Arial"/>
                <w:sz w:val="22"/>
              </w:rPr>
              <w:t>Allocate</w:t>
            </w:r>
            <w:r>
              <w:rPr>
                <w:rFonts w:ascii="Arial" w:hAnsi="Arial" w:cs="Arial"/>
                <w:sz w:val="22"/>
              </w:rPr>
              <w:t xml:space="preserve"> workspace</w:t>
            </w:r>
            <w:r w:rsidR="00B46611">
              <w:rPr>
                <w:rFonts w:ascii="Arial" w:hAnsi="Arial" w:cs="Arial"/>
                <w:sz w:val="22"/>
              </w:rPr>
              <w:t xml:space="preserve"> </w:t>
            </w:r>
          </w:p>
        </w:tc>
        <w:tc>
          <w:tcPr>
            <w:tcW w:w="3716" w:type="dxa"/>
            <w:tcBorders>
              <w:left w:val="nil"/>
              <w:right w:val="nil"/>
            </w:tcBorders>
          </w:tcPr>
          <w:p w:rsidR="009C354F" w:rsidRDefault="00B67860" w:rsidP="009B7E37">
            <w:pPr>
              <w:numPr>
                <w:ilvl w:val="0"/>
                <w:numId w:val="10"/>
              </w:numPr>
              <w:tabs>
                <w:tab w:val="clear" w:pos="720"/>
                <w:tab w:val="num" w:pos="435"/>
              </w:tabs>
              <w:ind w:left="464" w:hanging="433"/>
              <w:rPr>
                <w:rFonts w:ascii="Arial" w:hAnsi="Arial" w:cs="Arial"/>
                <w:sz w:val="22"/>
              </w:rPr>
            </w:pPr>
            <w:r>
              <w:rPr>
                <w:rFonts w:ascii="Arial" w:hAnsi="Arial" w:cs="Arial"/>
                <w:sz w:val="22"/>
              </w:rPr>
              <w:t>FGSO</w:t>
            </w:r>
            <w:r w:rsidR="009C354F">
              <w:rPr>
                <w:rFonts w:ascii="Arial" w:hAnsi="Arial" w:cs="Arial"/>
                <w:sz w:val="22"/>
              </w:rPr>
              <w:t xml:space="preserve"> (where applicable) , PGC or </w:t>
            </w:r>
            <w:r w:rsidR="00936B07">
              <w:rPr>
                <w:rFonts w:ascii="Arial" w:hAnsi="Arial" w:cs="Arial"/>
                <w:sz w:val="22"/>
              </w:rPr>
              <w:t>Supervisor</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Pr="00CE2C0D" w:rsidRDefault="0070450A" w:rsidP="00CE2C0D">
            <w:pPr>
              <w:ind w:left="612" w:hanging="612"/>
              <w:rPr>
                <w:rFonts w:ascii="Arial" w:hAnsi="Arial" w:cs="Arial"/>
                <w:sz w:val="22"/>
              </w:rPr>
            </w:pPr>
            <w:r w:rsidRPr="00CE2C0D">
              <w:rPr>
                <w:rFonts w:ascii="Arial" w:hAnsi="Arial" w:cs="Arial"/>
                <w:sz w:val="22"/>
              </w:rPr>
              <w:t>2.6</w:t>
            </w:r>
            <w:r w:rsidRPr="00CE2C0D">
              <w:rPr>
                <w:rFonts w:ascii="Arial" w:hAnsi="Arial" w:cs="Arial"/>
                <w:sz w:val="22"/>
              </w:rPr>
              <w:tab/>
            </w:r>
            <w:r w:rsidR="009C354F" w:rsidRPr="00CE2C0D">
              <w:rPr>
                <w:rFonts w:ascii="Arial" w:hAnsi="Arial" w:cs="Arial"/>
                <w:sz w:val="22"/>
              </w:rPr>
              <w:t>Identify facilities/resources needed to get started</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PGC, </w:t>
            </w:r>
            <w:r w:rsidR="00936B07">
              <w:rPr>
                <w:rFonts w:ascii="Arial" w:hAnsi="Arial" w:cs="Arial"/>
                <w:sz w:val="22"/>
              </w:rPr>
              <w:t>Supervisor</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bottom w:val="single" w:sz="4" w:space="0" w:color="auto"/>
              <w:right w:val="nil"/>
            </w:tcBorders>
            <w:shd w:val="clear" w:color="auto" w:fill="D9D9D9"/>
          </w:tcPr>
          <w:p w:rsidR="009C354F" w:rsidRDefault="009C354F" w:rsidP="007E039D">
            <w:pPr>
              <w:pStyle w:val="Heading3"/>
              <w:ind w:left="612" w:hanging="612"/>
              <w:rPr>
                <w:i/>
                <w:iCs/>
                <w:sz w:val="22"/>
              </w:rPr>
            </w:pPr>
            <w:r>
              <w:rPr>
                <w:i/>
                <w:iCs/>
                <w:sz w:val="22"/>
              </w:rPr>
              <w:t>3</w:t>
            </w:r>
            <w:r>
              <w:rPr>
                <w:i/>
                <w:iCs/>
                <w:sz w:val="22"/>
              </w:rPr>
              <w:tab/>
              <w:t xml:space="preserve">Orientation &amp; Registration </w:t>
            </w:r>
            <w:r w:rsidR="0003044D">
              <w:rPr>
                <w:i/>
                <w:iCs/>
                <w:sz w:val="22"/>
              </w:rPr>
              <w:t xml:space="preserve">for </w:t>
            </w:r>
            <w:r>
              <w:rPr>
                <w:i/>
                <w:iCs/>
                <w:sz w:val="22"/>
              </w:rPr>
              <w:t>Professional Development Activities</w:t>
            </w:r>
          </w:p>
        </w:tc>
        <w:tc>
          <w:tcPr>
            <w:tcW w:w="3716" w:type="dxa"/>
            <w:tcBorders>
              <w:left w:val="nil"/>
              <w:bottom w:val="single" w:sz="4" w:space="0" w:color="auto"/>
              <w:right w:val="nil"/>
            </w:tcBorders>
            <w:shd w:val="clear" w:color="auto" w:fill="D9D9D9"/>
          </w:tcPr>
          <w:p w:rsidR="009C354F" w:rsidRDefault="009C354F">
            <w:pPr>
              <w:pStyle w:val="Heading3"/>
              <w:ind w:left="432" w:hanging="432"/>
              <w:rPr>
                <w:i/>
                <w:iCs/>
                <w:sz w:val="22"/>
              </w:rPr>
            </w:pPr>
          </w:p>
        </w:tc>
        <w:tc>
          <w:tcPr>
            <w:tcW w:w="7116" w:type="dxa"/>
            <w:tcBorders>
              <w:left w:val="nil"/>
              <w:bottom w:val="single" w:sz="4" w:space="0" w:color="auto"/>
              <w:right w:val="double" w:sz="4" w:space="0" w:color="auto"/>
            </w:tcBorders>
            <w:shd w:val="clear" w:color="auto" w:fill="D9D9D9"/>
          </w:tcPr>
          <w:p w:rsidR="009C354F" w:rsidRPr="00DB0581" w:rsidRDefault="009C354F">
            <w:pPr>
              <w:pStyle w:val="Heading3"/>
              <w:tabs>
                <w:tab w:val="num" w:pos="158"/>
                <w:tab w:val="num" w:pos="338"/>
                <w:tab w:val="num" w:pos="432"/>
              </w:tabs>
              <w:ind w:left="432" w:hanging="319"/>
              <w:rPr>
                <w:b w:val="0"/>
                <w:iCs/>
                <w:sz w:val="22"/>
              </w:rPr>
            </w:pPr>
          </w:p>
        </w:tc>
      </w:tr>
      <w:tr w:rsidR="009C354F" w:rsidTr="001A1381">
        <w:trPr>
          <w:cantSplit/>
        </w:trPr>
        <w:tc>
          <w:tcPr>
            <w:tcW w:w="4468" w:type="dxa"/>
            <w:tcBorders>
              <w:left w:val="double" w:sz="4" w:space="0" w:color="auto"/>
              <w:bottom w:val="single" w:sz="4" w:space="0" w:color="auto"/>
              <w:right w:val="nil"/>
            </w:tcBorders>
          </w:tcPr>
          <w:p w:rsidR="009C354F" w:rsidRDefault="009C354F" w:rsidP="007E039D">
            <w:pPr>
              <w:ind w:left="612" w:hanging="612"/>
              <w:rPr>
                <w:rFonts w:ascii="Arial" w:hAnsi="Arial" w:cs="Arial"/>
                <w:sz w:val="22"/>
              </w:rPr>
            </w:pPr>
            <w:r>
              <w:rPr>
                <w:rFonts w:ascii="Arial" w:hAnsi="Arial" w:cs="Arial"/>
                <w:sz w:val="22"/>
              </w:rPr>
              <w:t>3.1</w:t>
            </w:r>
            <w:r>
              <w:rPr>
                <w:rFonts w:ascii="Arial" w:hAnsi="Arial" w:cs="Arial"/>
                <w:sz w:val="22"/>
              </w:rPr>
              <w:tab/>
              <w:t>Attend University/</w:t>
            </w:r>
            <w:r w:rsidR="00B67860">
              <w:rPr>
                <w:rFonts w:ascii="Arial" w:hAnsi="Arial" w:cs="Arial"/>
                <w:sz w:val="22"/>
              </w:rPr>
              <w:t>Faculty</w:t>
            </w:r>
            <w:r>
              <w:rPr>
                <w:rFonts w:ascii="Arial" w:hAnsi="Arial" w:cs="Arial"/>
                <w:sz w:val="22"/>
              </w:rPr>
              <w:t xml:space="preserve"> Orientation sessions</w:t>
            </w:r>
            <w:r w:rsidR="00F96C56">
              <w:rPr>
                <w:rFonts w:ascii="Arial" w:hAnsi="Arial" w:cs="Arial"/>
                <w:sz w:val="22"/>
              </w:rPr>
              <w:t>, and</w:t>
            </w:r>
            <w:r w:rsidR="005D3990">
              <w:rPr>
                <w:rFonts w:ascii="Arial" w:hAnsi="Arial" w:cs="Arial"/>
                <w:sz w:val="22"/>
              </w:rPr>
              <w:t xml:space="preserve"> relevant seminars such as those offered through the “Enriching Postgraduate Teaching and Learning” series and “Surviving IT” series</w:t>
            </w:r>
          </w:p>
        </w:tc>
        <w:tc>
          <w:tcPr>
            <w:tcW w:w="3716" w:type="dxa"/>
            <w:tcBorders>
              <w:left w:val="nil"/>
              <w:bottom w:val="single" w:sz="4" w:space="0" w:color="auto"/>
              <w:right w:val="nil"/>
            </w:tcBorders>
          </w:tcPr>
          <w:p w:rsidR="009C354F" w:rsidRDefault="00885856" w:rsidP="009B7E37">
            <w:pPr>
              <w:numPr>
                <w:ilvl w:val="0"/>
                <w:numId w:val="10"/>
              </w:numPr>
              <w:tabs>
                <w:tab w:val="num" w:pos="435"/>
              </w:tabs>
              <w:ind w:left="211" w:hanging="180"/>
              <w:rPr>
                <w:rFonts w:ascii="Arial" w:hAnsi="Arial" w:cs="Arial"/>
                <w:sz w:val="22"/>
              </w:rPr>
            </w:pPr>
            <w:r>
              <w:rPr>
                <w:rFonts w:ascii="Arial" w:hAnsi="Arial" w:cs="Arial"/>
                <w:sz w:val="22"/>
              </w:rPr>
              <w:t>S</w:t>
            </w:r>
            <w:r w:rsidR="009C354F">
              <w:rPr>
                <w:rFonts w:ascii="Arial" w:hAnsi="Arial" w:cs="Arial"/>
                <w:sz w:val="22"/>
              </w:rPr>
              <w:t>tudent</w:t>
            </w:r>
          </w:p>
        </w:tc>
        <w:tc>
          <w:tcPr>
            <w:tcW w:w="7116" w:type="dxa"/>
            <w:tcBorders>
              <w:left w:val="nil"/>
              <w:bottom w:val="single" w:sz="4" w:space="0" w:color="auto"/>
              <w:right w:val="double" w:sz="4" w:space="0" w:color="auto"/>
            </w:tcBorders>
          </w:tcPr>
          <w:p w:rsidR="009C354F" w:rsidRDefault="004330D0">
            <w:pPr>
              <w:numPr>
                <w:ilvl w:val="0"/>
                <w:numId w:val="14"/>
              </w:numPr>
              <w:tabs>
                <w:tab w:val="clear" w:pos="473"/>
                <w:tab w:val="num" w:pos="432"/>
                <w:tab w:val="num" w:pos="502"/>
              </w:tabs>
              <w:ind w:left="432" w:hanging="319"/>
              <w:rPr>
                <w:rFonts w:ascii="Arial" w:hAnsi="Arial" w:cs="Arial"/>
                <w:sz w:val="22"/>
              </w:rPr>
            </w:pPr>
            <w:hyperlink r:id="rId16" w:history="1">
              <w:r w:rsidR="00F96C56" w:rsidRPr="00B55610">
                <w:rPr>
                  <w:rStyle w:val="Hyperlink"/>
                  <w:rFonts w:ascii="Arial" w:hAnsi="Arial" w:cs="Arial"/>
                  <w:sz w:val="22"/>
                </w:rPr>
                <w:t>http://research.curtin.edu.au/seminars/pgorientation.cfm</w:t>
              </w:r>
            </w:hyperlink>
            <w:r w:rsidR="00F96C56">
              <w:rPr>
                <w:rFonts w:ascii="Arial" w:hAnsi="Arial" w:cs="Arial"/>
                <w:sz w:val="22"/>
              </w:rPr>
              <w:t xml:space="preserve"> </w:t>
            </w:r>
          </w:p>
          <w:p w:rsidR="009C354F" w:rsidRDefault="004330D0" w:rsidP="009B7E37">
            <w:pPr>
              <w:numPr>
                <w:ilvl w:val="0"/>
                <w:numId w:val="14"/>
              </w:numPr>
              <w:tabs>
                <w:tab w:val="clear" w:pos="473"/>
                <w:tab w:val="num" w:pos="432"/>
                <w:tab w:val="num" w:pos="502"/>
              </w:tabs>
              <w:ind w:left="432" w:hanging="319"/>
              <w:rPr>
                <w:rFonts w:ascii="Arial" w:hAnsi="Arial" w:cs="Arial"/>
                <w:sz w:val="22"/>
              </w:rPr>
            </w:pPr>
            <w:hyperlink r:id="rId17" w:history="1">
              <w:r w:rsidR="00F96C56" w:rsidRPr="00B55610">
                <w:rPr>
                  <w:rStyle w:val="Hyperlink"/>
                  <w:rFonts w:ascii="Arial" w:hAnsi="Arial" w:cs="Arial"/>
                  <w:sz w:val="22"/>
                </w:rPr>
                <w:t>http://research.curtin.edu.au/seminars/</w:t>
              </w:r>
            </w:hyperlink>
            <w:r w:rsidR="00F96C56">
              <w:rPr>
                <w:rFonts w:ascii="Arial" w:hAnsi="Arial" w:cs="Arial"/>
                <w:sz w:val="22"/>
              </w:rPr>
              <w:t xml:space="preserve"> </w:t>
            </w:r>
          </w:p>
        </w:tc>
      </w:tr>
      <w:tr w:rsidR="009C354F" w:rsidTr="001A1381">
        <w:trPr>
          <w:cantSplit/>
        </w:trPr>
        <w:tc>
          <w:tcPr>
            <w:tcW w:w="4468" w:type="dxa"/>
            <w:tcBorders>
              <w:top w:val="single" w:sz="4" w:space="0" w:color="auto"/>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3.2</w:t>
            </w:r>
            <w:r>
              <w:rPr>
                <w:rFonts w:ascii="Arial" w:hAnsi="Arial" w:cs="Arial"/>
                <w:sz w:val="22"/>
              </w:rPr>
              <w:tab/>
              <w:t>Clarify roles and responsibilities of students/staff (See Guidelines on ORD website)</w:t>
            </w:r>
          </w:p>
        </w:tc>
        <w:tc>
          <w:tcPr>
            <w:tcW w:w="3716" w:type="dxa"/>
            <w:tcBorders>
              <w:top w:val="single" w:sz="4" w:space="0" w:color="auto"/>
              <w:left w:val="nil"/>
              <w:right w:val="nil"/>
            </w:tcBorders>
          </w:tcPr>
          <w:p w:rsidR="009C354F" w:rsidRDefault="009C354F" w:rsidP="009B7E37">
            <w:pPr>
              <w:numPr>
                <w:ilvl w:val="0"/>
                <w:numId w:val="10"/>
              </w:numPr>
              <w:tabs>
                <w:tab w:val="clear" w:pos="720"/>
                <w:tab w:val="num" w:pos="435"/>
              </w:tabs>
              <w:ind w:left="464" w:hanging="433"/>
              <w:rPr>
                <w:rFonts w:ascii="Arial" w:hAnsi="Arial" w:cs="Arial"/>
                <w:sz w:val="22"/>
              </w:rPr>
            </w:pPr>
            <w:r>
              <w:rPr>
                <w:rFonts w:ascii="Arial" w:hAnsi="Arial" w:cs="Arial"/>
                <w:sz w:val="22"/>
              </w:rPr>
              <w:t xml:space="preserve">Student, Enrolling Area, </w:t>
            </w:r>
            <w:r w:rsidR="00B67860">
              <w:rPr>
                <w:rFonts w:ascii="Arial" w:hAnsi="Arial" w:cs="Arial"/>
                <w:sz w:val="22"/>
              </w:rPr>
              <w:t>Faculty</w:t>
            </w:r>
            <w:r>
              <w:rPr>
                <w:rFonts w:ascii="Arial" w:hAnsi="Arial" w:cs="Arial"/>
                <w:sz w:val="22"/>
              </w:rPr>
              <w:t>, University</w:t>
            </w:r>
          </w:p>
        </w:tc>
        <w:tc>
          <w:tcPr>
            <w:tcW w:w="7116" w:type="dxa"/>
            <w:tcBorders>
              <w:top w:val="single" w:sz="4" w:space="0" w:color="auto"/>
              <w:left w:val="nil"/>
              <w:right w:val="double" w:sz="4" w:space="0" w:color="auto"/>
            </w:tcBorders>
          </w:tcPr>
          <w:p w:rsidR="009C354F" w:rsidRDefault="0003044D">
            <w:pPr>
              <w:numPr>
                <w:ilvl w:val="0"/>
                <w:numId w:val="14"/>
              </w:numPr>
              <w:tabs>
                <w:tab w:val="clear" w:pos="473"/>
                <w:tab w:val="num" w:pos="432"/>
                <w:tab w:val="num" w:pos="502"/>
              </w:tabs>
              <w:ind w:left="432" w:hanging="319"/>
              <w:rPr>
                <w:rFonts w:ascii="Arial" w:hAnsi="Arial" w:cs="Arial"/>
                <w:sz w:val="22"/>
              </w:rPr>
            </w:pPr>
            <w:r>
              <w:rPr>
                <w:rFonts w:ascii="Arial" w:hAnsi="Arial" w:cs="Arial"/>
                <w:sz w:val="22"/>
              </w:rPr>
              <w:t>Guidelines for research</w:t>
            </w:r>
            <w:r w:rsidR="009C354F">
              <w:rPr>
                <w:rFonts w:ascii="Arial" w:hAnsi="Arial" w:cs="Arial"/>
                <w:sz w:val="22"/>
              </w:rPr>
              <w:t xml:space="preserve"> students: </w:t>
            </w:r>
            <w:r w:rsidR="00DB0581">
              <w:rPr>
                <w:rFonts w:ascii="Arial" w:hAnsi="Arial" w:cs="Arial"/>
                <w:sz w:val="22"/>
              </w:rPr>
              <w:br/>
            </w:r>
            <w:hyperlink r:id="rId18" w:history="1">
              <w:r w:rsidR="001A1381" w:rsidRPr="007C36AF">
                <w:rPr>
                  <w:rStyle w:val="Hyperlink"/>
                  <w:rFonts w:ascii="Arial" w:hAnsi="Arial" w:cs="Arial"/>
                  <w:sz w:val="22"/>
                </w:rPr>
                <w:t>http://research.curtin.edu.au/guides/hdrguidelines/index.cfm</w:t>
              </w:r>
            </w:hyperlink>
            <w:r w:rsidR="001A1381">
              <w:rPr>
                <w:rFonts w:ascii="Arial" w:hAnsi="Arial" w:cs="Arial"/>
                <w:sz w:val="22"/>
              </w:rPr>
              <w:t xml:space="preserve"> </w:t>
            </w:r>
          </w:p>
          <w:p w:rsidR="0003044D" w:rsidRDefault="00A854DD" w:rsidP="009B7E37">
            <w:pPr>
              <w:numPr>
                <w:ilvl w:val="0"/>
                <w:numId w:val="14"/>
              </w:numPr>
              <w:tabs>
                <w:tab w:val="clear" w:pos="473"/>
                <w:tab w:val="num" w:pos="432"/>
                <w:tab w:val="num" w:pos="502"/>
              </w:tabs>
              <w:ind w:left="432" w:hanging="319"/>
              <w:rPr>
                <w:rFonts w:ascii="Arial" w:hAnsi="Arial" w:cs="Arial"/>
                <w:sz w:val="22"/>
              </w:rPr>
            </w:pPr>
            <w:r>
              <w:rPr>
                <w:rFonts w:ascii="Arial" w:hAnsi="Arial" w:cs="Arial"/>
                <w:sz w:val="22"/>
              </w:rPr>
              <w:t>See Guidelines for HOEAs, PGC, and Thesis Committee:</w:t>
            </w:r>
            <w:r>
              <w:rPr>
                <w:rFonts w:ascii="Arial" w:hAnsi="Arial" w:cs="Arial"/>
                <w:sz w:val="22"/>
              </w:rPr>
              <w:br/>
            </w:r>
            <w:hyperlink r:id="rId19" w:history="1">
              <w:r w:rsidR="001A1381" w:rsidRPr="007C36AF">
                <w:rPr>
                  <w:rStyle w:val="Hyperlink"/>
                  <w:rFonts w:ascii="Arial" w:hAnsi="Arial" w:cs="Arial"/>
                  <w:sz w:val="22"/>
                </w:rPr>
                <w:t>http://research.curtin.edu.au/guides/guidelines/index.cfm</w:t>
              </w:r>
            </w:hyperlink>
            <w:r w:rsidR="001A1381">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3.3</w:t>
            </w:r>
            <w:r>
              <w:rPr>
                <w:rFonts w:ascii="Arial" w:hAnsi="Arial" w:cs="Arial"/>
                <w:sz w:val="22"/>
              </w:rPr>
              <w:tab/>
            </w:r>
            <w:proofErr w:type="spellStart"/>
            <w:r>
              <w:rPr>
                <w:rFonts w:ascii="Arial" w:hAnsi="Arial" w:cs="Arial"/>
                <w:sz w:val="22"/>
              </w:rPr>
              <w:t>Familiarise</w:t>
            </w:r>
            <w:proofErr w:type="spellEnd"/>
            <w:r>
              <w:rPr>
                <w:rFonts w:ascii="Arial" w:hAnsi="Arial" w:cs="Arial"/>
                <w:sz w:val="22"/>
              </w:rPr>
              <w:t xml:space="preserve"> with Curtin Rules</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9C354F" w:rsidRPr="009B7E37" w:rsidRDefault="004330D0" w:rsidP="009B7E37">
            <w:pPr>
              <w:numPr>
                <w:ilvl w:val="0"/>
                <w:numId w:val="14"/>
              </w:numPr>
              <w:tabs>
                <w:tab w:val="clear" w:pos="473"/>
                <w:tab w:val="num" w:pos="432"/>
                <w:tab w:val="num" w:pos="502"/>
              </w:tabs>
              <w:ind w:left="432" w:hanging="319"/>
              <w:rPr>
                <w:rFonts w:ascii="Arial" w:hAnsi="Arial" w:cs="Arial"/>
                <w:sz w:val="22"/>
                <w:szCs w:val="22"/>
              </w:rPr>
            </w:pPr>
            <w:hyperlink r:id="rId20" w:anchor="rules" w:history="1">
              <w:r w:rsidR="001A1381" w:rsidRPr="007C36AF">
                <w:rPr>
                  <w:rStyle w:val="Hyperlink"/>
                  <w:rFonts w:ascii="Arial" w:hAnsi="Arial" w:cs="Arial"/>
                  <w:sz w:val="22"/>
                  <w:szCs w:val="22"/>
                </w:rPr>
                <w:t>http://research.curtin.edu.au/guides/forms/policies.cfm#rules</w:t>
              </w:r>
            </w:hyperlink>
            <w:r w:rsidR="001A1381">
              <w:rPr>
                <w:rFonts w:ascii="Arial" w:hAnsi="Arial" w:cs="Arial"/>
                <w:sz w:val="22"/>
                <w:szCs w:val="22"/>
              </w:rPr>
              <w:t xml:space="preserve"> </w:t>
            </w:r>
          </w:p>
        </w:tc>
      </w:tr>
      <w:tr w:rsidR="009C354F" w:rsidTr="001A1381">
        <w:trPr>
          <w:cantSplit/>
        </w:trPr>
        <w:tc>
          <w:tcPr>
            <w:tcW w:w="4468" w:type="dxa"/>
            <w:tcBorders>
              <w:left w:val="double" w:sz="4" w:space="0" w:color="auto"/>
              <w:right w:val="nil"/>
            </w:tcBorders>
          </w:tcPr>
          <w:p w:rsidR="009C354F" w:rsidRDefault="002E07A9" w:rsidP="007E039D">
            <w:pPr>
              <w:ind w:left="612" w:hanging="612"/>
              <w:rPr>
                <w:rFonts w:ascii="Arial" w:hAnsi="Arial" w:cs="Arial"/>
                <w:sz w:val="22"/>
              </w:rPr>
            </w:pPr>
            <w:r>
              <w:rPr>
                <w:rFonts w:ascii="Arial" w:hAnsi="Arial" w:cs="Arial"/>
                <w:sz w:val="22"/>
              </w:rPr>
              <w:t>3.4</w:t>
            </w:r>
            <w:r>
              <w:rPr>
                <w:rFonts w:ascii="Arial" w:hAnsi="Arial" w:cs="Arial"/>
                <w:sz w:val="22"/>
              </w:rPr>
              <w:tab/>
            </w:r>
            <w:proofErr w:type="spellStart"/>
            <w:r w:rsidR="00ED2B3D">
              <w:rPr>
                <w:rFonts w:ascii="Arial" w:hAnsi="Arial" w:cs="Arial"/>
                <w:sz w:val="22"/>
              </w:rPr>
              <w:t>Familiarise</w:t>
            </w:r>
            <w:proofErr w:type="spellEnd"/>
            <w:r w:rsidR="00ED2B3D">
              <w:rPr>
                <w:rFonts w:ascii="Arial" w:hAnsi="Arial" w:cs="Arial"/>
                <w:sz w:val="22"/>
              </w:rPr>
              <w:t xml:space="preserve"> with</w:t>
            </w:r>
            <w:r w:rsidR="00A55E68">
              <w:rPr>
                <w:rFonts w:ascii="Arial" w:hAnsi="Arial" w:cs="Arial"/>
                <w:sz w:val="22"/>
              </w:rPr>
              <w:t xml:space="preserve"> the document outlining</w:t>
            </w:r>
            <w:r w:rsidR="00ED2B3D">
              <w:rPr>
                <w:rFonts w:ascii="Arial" w:hAnsi="Arial" w:cs="Arial"/>
                <w:sz w:val="22"/>
              </w:rPr>
              <w:t xml:space="preserve"> </w:t>
            </w:r>
            <w:r w:rsidR="009C354F">
              <w:rPr>
                <w:rFonts w:ascii="Arial" w:hAnsi="Arial" w:cs="Arial"/>
                <w:sz w:val="22"/>
              </w:rPr>
              <w:t xml:space="preserve">Essential Facilities </w:t>
            </w:r>
            <w:r w:rsidR="00C37DFC">
              <w:rPr>
                <w:rFonts w:ascii="Arial" w:hAnsi="Arial" w:cs="Arial"/>
                <w:sz w:val="22"/>
              </w:rPr>
              <w:t>(including Consumables and Fieldwork funding)</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2E07A9" w:rsidRDefault="009C354F" w:rsidP="009B7E37">
            <w:pPr>
              <w:numPr>
                <w:ilvl w:val="0"/>
                <w:numId w:val="14"/>
              </w:numPr>
              <w:tabs>
                <w:tab w:val="clear" w:pos="473"/>
                <w:tab w:val="num" w:pos="432"/>
                <w:tab w:val="num" w:pos="502"/>
              </w:tabs>
              <w:ind w:left="432" w:hanging="319"/>
              <w:rPr>
                <w:rFonts w:ascii="Arial" w:hAnsi="Arial" w:cs="Arial"/>
                <w:sz w:val="22"/>
              </w:rPr>
            </w:pPr>
            <w:r>
              <w:rPr>
                <w:rFonts w:ascii="Arial" w:hAnsi="Arial" w:cs="Arial"/>
                <w:sz w:val="22"/>
              </w:rPr>
              <w:t xml:space="preserve">See “Essential Facilities for On-Campus HDR Students” and “Essential Facilities for Off-Campus HDR Students” via </w:t>
            </w:r>
            <w:hyperlink r:id="rId21" w:anchor="essential" w:history="1">
              <w:r w:rsidR="001A1381" w:rsidRPr="007C36AF">
                <w:rPr>
                  <w:rStyle w:val="Hyperlink"/>
                  <w:rFonts w:ascii="Arial" w:hAnsi="Arial" w:cs="Arial"/>
                  <w:sz w:val="22"/>
                </w:rPr>
                <w:t>http://research.curtin.edu.au/guides/forms/policies.cfm#essential</w:t>
              </w:r>
            </w:hyperlink>
            <w:r w:rsidR="001A1381">
              <w:rPr>
                <w:rFonts w:ascii="Arial" w:hAnsi="Arial" w:cs="Arial"/>
                <w:sz w:val="22"/>
              </w:rPr>
              <w:t xml:space="preserve"> </w:t>
            </w:r>
            <w:r w:rsidR="00A854DD">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2E07A9" w:rsidP="007E039D">
            <w:pPr>
              <w:ind w:left="612" w:hanging="612"/>
              <w:rPr>
                <w:rFonts w:ascii="Arial" w:hAnsi="Arial" w:cs="Arial"/>
                <w:sz w:val="22"/>
              </w:rPr>
            </w:pPr>
            <w:r>
              <w:rPr>
                <w:rFonts w:ascii="Arial" w:hAnsi="Arial" w:cs="Arial"/>
                <w:sz w:val="22"/>
              </w:rPr>
              <w:lastRenderedPageBreak/>
              <w:t>3.</w:t>
            </w:r>
            <w:r w:rsidR="0003044D">
              <w:rPr>
                <w:rFonts w:ascii="Arial" w:hAnsi="Arial" w:cs="Arial"/>
                <w:sz w:val="22"/>
              </w:rPr>
              <w:t>5</w:t>
            </w:r>
            <w:r>
              <w:rPr>
                <w:rFonts w:ascii="Arial" w:hAnsi="Arial" w:cs="Arial"/>
                <w:sz w:val="22"/>
              </w:rPr>
              <w:tab/>
            </w:r>
            <w:r w:rsidR="009C354F">
              <w:rPr>
                <w:rFonts w:ascii="Arial" w:hAnsi="Arial" w:cs="Arial"/>
                <w:sz w:val="22"/>
              </w:rPr>
              <w:t xml:space="preserve">Contact </w:t>
            </w:r>
            <w:r w:rsidR="00AB322F">
              <w:rPr>
                <w:rFonts w:ascii="Arial" w:hAnsi="Arial" w:cs="Arial"/>
                <w:sz w:val="22"/>
              </w:rPr>
              <w:t>Faculty</w:t>
            </w:r>
            <w:r w:rsidR="009C354F">
              <w:rPr>
                <w:rFonts w:ascii="Arial" w:hAnsi="Arial" w:cs="Arial"/>
                <w:sz w:val="22"/>
              </w:rPr>
              <w:t xml:space="preserve"> Librarian for Information Searching advice</w:t>
            </w:r>
            <w:r w:rsidR="00E12331">
              <w:rPr>
                <w:rFonts w:ascii="Arial" w:hAnsi="Arial" w:cs="Arial"/>
                <w:sz w:val="22"/>
              </w:rPr>
              <w:t>.</w:t>
            </w:r>
            <w:r w:rsidR="009C354F">
              <w:rPr>
                <w:rFonts w:ascii="Arial" w:hAnsi="Arial" w:cs="Arial"/>
                <w:sz w:val="22"/>
              </w:rPr>
              <w:br/>
              <w:t xml:space="preserve">Register for the Library’s “Mastering Research Resources” </w:t>
            </w:r>
            <w:r w:rsidR="00AB322F">
              <w:rPr>
                <w:rFonts w:ascii="Arial" w:hAnsi="Arial" w:cs="Arial"/>
                <w:sz w:val="22"/>
              </w:rPr>
              <w:t>seminars</w:t>
            </w:r>
            <w:r w:rsidR="009C354F">
              <w:rPr>
                <w:rFonts w:ascii="Arial" w:hAnsi="Arial" w:cs="Arial"/>
                <w:sz w:val="22"/>
              </w:rPr>
              <w:t xml:space="preserve"> </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ind w:left="432" w:hanging="319"/>
              <w:rPr>
                <w:rFonts w:ascii="Arial" w:hAnsi="Arial" w:cs="Arial"/>
                <w:sz w:val="22"/>
              </w:rPr>
            </w:pPr>
            <w:hyperlink r:id="rId22" w:history="1">
              <w:r w:rsidR="001360CB" w:rsidRPr="007C36AF">
                <w:rPr>
                  <w:rStyle w:val="Hyperlink"/>
                  <w:rFonts w:ascii="Arial" w:hAnsi="Arial" w:cs="Arial"/>
                  <w:sz w:val="22"/>
                </w:rPr>
                <w:t>http://library.curtin.edu.au/about/organisational-structure/faculties/</w:t>
              </w:r>
            </w:hyperlink>
            <w:r w:rsidR="001360CB">
              <w:rPr>
                <w:rFonts w:ascii="Arial" w:hAnsi="Arial" w:cs="Arial"/>
                <w:sz w:val="22"/>
              </w:rPr>
              <w:t xml:space="preserve"> </w:t>
            </w:r>
          </w:p>
          <w:p w:rsidR="00ED2B3D" w:rsidRDefault="004330D0" w:rsidP="009B7E37">
            <w:pPr>
              <w:numPr>
                <w:ilvl w:val="0"/>
                <w:numId w:val="14"/>
              </w:numPr>
              <w:tabs>
                <w:tab w:val="clear" w:pos="473"/>
                <w:tab w:val="num" w:pos="432"/>
                <w:tab w:val="num" w:pos="502"/>
              </w:tabs>
              <w:ind w:left="432" w:hanging="319"/>
              <w:rPr>
                <w:rFonts w:ascii="Arial" w:hAnsi="Arial" w:cs="Arial"/>
                <w:sz w:val="22"/>
              </w:rPr>
            </w:pPr>
            <w:hyperlink r:id="rId23" w:history="1">
              <w:r w:rsidR="001360CB" w:rsidRPr="007C36AF">
                <w:rPr>
                  <w:rStyle w:val="Hyperlink"/>
                  <w:rFonts w:ascii="Arial" w:hAnsi="Arial" w:cs="Arial"/>
                  <w:sz w:val="22"/>
                </w:rPr>
                <w:t>http://workshops.library.curtin.edu.au/</w:t>
              </w:r>
            </w:hyperlink>
            <w:r w:rsidR="001360CB">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3.</w:t>
            </w:r>
            <w:r w:rsidR="005D3990">
              <w:rPr>
                <w:rFonts w:ascii="Arial" w:hAnsi="Arial" w:cs="Arial"/>
                <w:sz w:val="22"/>
              </w:rPr>
              <w:t>6</w:t>
            </w:r>
            <w:r>
              <w:rPr>
                <w:rFonts w:ascii="Arial" w:hAnsi="Arial" w:cs="Arial"/>
                <w:sz w:val="22"/>
              </w:rPr>
              <w:tab/>
              <w:t>Register for ATN modules if desired</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ind w:left="432" w:hanging="319"/>
              <w:rPr>
                <w:rFonts w:ascii="Arial" w:hAnsi="Arial" w:cs="Arial"/>
                <w:sz w:val="22"/>
              </w:rPr>
            </w:pPr>
            <w:hyperlink r:id="rId24" w:history="1">
              <w:r w:rsidR="00C2496E" w:rsidRPr="00B55610">
                <w:rPr>
                  <w:rStyle w:val="Hyperlink"/>
                  <w:rFonts w:ascii="Arial" w:hAnsi="Arial" w:cs="Arial"/>
                  <w:sz w:val="22"/>
                </w:rPr>
                <w:t>http://research.curtin.edu.au/seminars/atnleap.cfm</w:t>
              </w:r>
            </w:hyperlink>
            <w:r w:rsidR="00C2496E">
              <w:rPr>
                <w:rFonts w:ascii="Arial" w:hAnsi="Arial" w:cs="Arial"/>
                <w:sz w:val="22"/>
              </w:rPr>
              <w:t xml:space="preserve"> </w:t>
            </w:r>
          </w:p>
          <w:p w:rsidR="00C2496E" w:rsidRDefault="004330D0">
            <w:pPr>
              <w:numPr>
                <w:ilvl w:val="0"/>
                <w:numId w:val="14"/>
              </w:numPr>
              <w:tabs>
                <w:tab w:val="clear" w:pos="473"/>
                <w:tab w:val="num" w:pos="432"/>
                <w:tab w:val="num" w:pos="502"/>
              </w:tabs>
              <w:ind w:left="432" w:hanging="319"/>
              <w:rPr>
                <w:rFonts w:ascii="Arial" w:hAnsi="Arial" w:cs="Arial"/>
                <w:sz w:val="22"/>
              </w:rPr>
            </w:pPr>
            <w:hyperlink r:id="rId25" w:history="1">
              <w:r w:rsidR="00C2496E" w:rsidRPr="00B55610">
                <w:rPr>
                  <w:rStyle w:val="Hyperlink"/>
                  <w:rFonts w:ascii="Arial" w:hAnsi="Arial" w:cs="Arial"/>
                  <w:sz w:val="22"/>
                </w:rPr>
                <w:t>http://research.curtin.edu.au/seminars/atnmore.cfm</w:t>
              </w:r>
            </w:hyperlink>
            <w:r w:rsidR="00C2496E">
              <w:rPr>
                <w:rFonts w:ascii="Arial" w:hAnsi="Arial" w:cs="Arial"/>
                <w:sz w:val="22"/>
              </w:rPr>
              <w:t xml:space="preserve"> </w:t>
            </w:r>
          </w:p>
          <w:p w:rsidR="00ED2B3D" w:rsidRDefault="004330D0" w:rsidP="009B7E37">
            <w:pPr>
              <w:numPr>
                <w:ilvl w:val="0"/>
                <w:numId w:val="14"/>
              </w:numPr>
              <w:tabs>
                <w:tab w:val="clear" w:pos="473"/>
                <w:tab w:val="num" w:pos="432"/>
                <w:tab w:val="num" w:pos="502"/>
              </w:tabs>
              <w:ind w:left="432" w:hanging="319"/>
              <w:rPr>
                <w:rFonts w:ascii="Arial" w:hAnsi="Arial" w:cs="Arial"/>
                <w:sz w:val="22"/>
              </w:rPr>
            </w:pPr>
            <w:hyperlink r:id="rId26" w:history="1">
              <w:r w:rsidR="00C2496E" w:rsidRPr="00B55610">
                <w:rPr>
                  <w:rStyle w:val="Hyperlink"/>
                  <w:rFonts w:ascii="Arial" w:hAnsi="Arial" w:cs="Arial"/>
                  <w:sz w:val="22"/>
                </w:rPr>
                <w:t>http://research.curtin.edu.au/seminars/atnmyc.cfm</w:t>
              </w:r>
            </w:hyperlink>
            <w:r w:rsidR="00C2496E">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3.</w:t>
            </w:r>
            <w:r w:rsidR="005D3990">
              <w:rPr>
                <w:rFonts w:ascii="Arial" w:hAnsi="Arial" w:cs="Arial"/>
                <w:sz w:val="22"/>
              </w:rPr>
              <w:t>7</w:t>
            </w:r>
            <w:r>
              <w:rPr>
                <w:rFonts w:ascii="Arial" w:hAnsi="Arial" w:cs="Arial"/>
                <w:sz w:val="22"/>
              </w:rPr>
              <w:tab/>
              <w:t>Register for other seminars additional to the above professional development programs as appropriate</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C2496E" w:rsidRDefault="004330D0">
            <w:pPr>
              <w:numPr>
                <w:ilvl w:val="0"/>
                <w:numId w:val="14"/>
              </w:numPr>
              <w:tabs>
                <w:tab w:val="clear" w:pos="473"/>
                <w:tab w:val="num" w:pos="432"/>
                <w:tab w:val="num" w:pos="502"/>
              </w:tabs>
              <w:ind w:left="432" w:hanging="319"/>
              <w:rPr>
                <w:rFonts w:ascii="Arial" w:hAnsi="Arial" w:cs="Arial"/>
                <w:sz w:val="22"/>
              </w:rPr>
            </w:pPr>
            <w:hyperlink r:id="rId27" w:history="1">
              <w:r w:rsidR="000A2F50" w:rsidRPr="00655291">
                <w:rPr>
                  <w:rStyle w:val="Hyperlink"/>
                  <w:rFonts w:ascii="Arial" w:hAnsi="Arial" w:cs="Arial"/>
                  <w:sz w:val="22"/>
                </w:rPr>
                <w:t>http://research.curtin.edu.au/seminars/library.cfm</w:t>
              </w:r>
            </w:hyperlink>
            <w:r w:rsidR="000A2F50">
              <w:rPr>
                <w:rFonts w:ascii="Arial" w:hAnsi="Arial" w:cs="Arial"/>
                <w:sz w:val="22"/>
              </w:rPr>
              <w:t xml:space="preserve"> </w:t>
            </w:r>
          </w:p>
          <w:p w:rsidR="009C354F" w:rsidRDefault="004330D0" w:rsidP="00C2496E">
            <w:pPr>
              <w:numPr>
                <w:ilvl w:val="0"/>
                <w:numId w:val="14"/>
              </w:numPr>
              <w:tabs>
                <w:tab w:val="clear" w:pos="473"/>
                <w:tab w:val="num" w:pos="432"/>
                <w:tab w:val="num" w:pos="502"/>
              </w:tabs>
              <w:ind w:left="432" w:hanging="319"/>
              <w:rPr>
                <w:rFonts w:ascii="Arial" w:hAnsi="Arial" w:cs="Arial"/>
                <w:sz w:val="22"/>
              </w:rPr>
            </w:pPr>
            <w:hyperlink r:id="rId28" w:history="1">
              <w:r w:rsidR="000A2F50" w:rsidRPr="00655291">
                <w:rPr>
                  <w:rStyle w:val="Hyperlink"/>
                  <w:rFonts w:ascii="Arial" w:hAnsi="Arial" w:cs="Arial"/>
                  <w:sz w:val="22"/>
                </w:rPr>
                <w:t>http://research.curtin.edu.au/seminars/tlc.cfm</w:t>
              </w:r>
            </w:hyperlink>
            <w:r w:rsidR="000A2F50">
              <w:rPr>
                <w:rFonts w:ascii="Arial" w:hAnsi="Arial" w:cs="Arial"/>
                <w:sz w:val="22"/>
              </w:rPr>
              <w:t xml:space="preserve"> </w:t>
            </w:r>
          </w:p>
          <w:p w:rsidR="009C354F" w:rsidRDefault="004330D0" w:rsidP="009B7E37">
            <w:pPr>
              <w:numPr>
                <w:ilvl w:val="0"/>
                <w:numId w:val="14"/>
              </w:numPr>
              <w:tabs>
                <w:tab w:val="clear" w:pos="473"/>
                <w:tab w:val="num" w:pos="432"/>
                <w:tab w:val="num" w:pos="502"/>
              </w:tabs>
              <w:ind w:left="432" w:hanging="319"/>
              <w:rPr>
                <w:rFonts w:ascii="Arial" w:hAnsi="Arial" w:cs="Arial"/>
                <w:sz w:val="22"/>
              </w:rPr>
            </w:pPr>
            <w:hyperlink r:id="rId29" w:history="1">
              <w:r w:rsidR="000A2F50" w:rsidRPr="00655291">
                <w:rPr>
                  <w:rStyle w:val="Hyperlink"/>
                  <w:rFonts w:ascii="Arial" w:hAnsi="Arial" w:cs="Arial"/>
                  <w:sz w:val="22"/>
                </w:rPr>
                <w:t>http://research.curtin.edu.au/seminars/otherareas.cfm</w:t>
              </w:r>
            </w:hyperlink>
            <w:r w:rsidR="000A2F50">
              <w:rPr>
                <w:rFonts w:ascii="Arial" w:hAnsi="Arial" w:cs="Arial"/>
                <w:sz w:val="22"/>
              </w:rPr>
              <w:t xml:space="preserve"> </w:t>
            </w:r>
          </w:p>
        </w:tc>
      </w:tr>
      <w:tr w:rsidR="009C354F" w:rsidTr="001A1381">
        <w:trPr>
          <w:cantSplit/>
        </w:trPr>
        <w:tc>
          <w:tcPr>
            <w:tcW w:w="4468" w:type="dxa"/>
            <w:tcBorders>
              <w:left w:val="double" w:sz="4" w:space="0" w:color="auto"/>
              <w:right w:val="nil"/>
            </w:tcBorders>
            <w:shd w:val="clear" w:color="auto" w:fill="D9D9D9"/>
          </w:tcPr>
          <w:p w:rsidR="009C354F" w:rsidRDefault="009C354F" w:rsidP="007E039D">
            <w:pPr>
              <w:pStyle w:val="Heading3"/>
              <w:ind w:left="612" w:hanging="612"/>
              <w:rPr>
                <w:i/>
                <w:iCs/>
                <w:sz w:val="22"/>
              </w:rPr>
            </w:pPr>
            <w:r>
              <w:rPr>
                <w:i/>
                <w:iCs/>
                <w:sz w:val="22"/>
              </w:rPr>
              <w:t>4</w:t>
            </w:r>
            <w:r>
              <w:rPr>
                <w:i/>
                <w:iCs/>
                <w:sz w:val="22"/>
              </w:rPr>
              <w:tab/>
              <w:t>Provisional Candidature and Application for Candidacy</w:t>
            </w:r>
          </w:p>
        </w:tc>
        <w:tc>
          <w:tcPr>
            <w:tcW w:w="3716" w:type="dxa"/>
            <w:tcBorders>
              <w:left w:val="nil"/>
              <w:right w:val="nil"/>
            </w:tcBorders>
            <w:shd w:val="clear" w:color="auto" w:fill="D9D9D9"/>
          </w:tcPr>
          <w:p w:rsidR="009C354F" w:rsidRDefault="009C354F">
            <w:pPr>
              <w:pStyle w:val="Heading3"/>
              <w:ind w:left="432" w:hanging="432"/>
              <w:rPr>
                <w:i/>
                <w:iCs/>
                <w:sz w:val="22"/>
              </w:rPr>
            </w:pPr>
          </w:p>
        </w:tc>
        <w:tc>
          <w:tcPr>
            <w:tcW w:w="7116" w:type="dxa"/>
            <w:tcBorders>
              <w:left w:val="nil"/>
              <w:right w:val="double" w:sz="4" w:space="0" w:color="auto"/>
            </w:tcBorders>
            <w:shd w:val="clear" w:color="auto" w:fill="D9D9D9"/>
          </w:tcPr>
          <w:p w:rsidR="009C354F" w:rsidRDefault="009C354F">
            <w:pPr>
              <w:pStyle w:val="Heading3"/>
              <w:tabs>
                <w:tab w:val="num" w:pos="432"/>
              </w:tabs>
              <w:ind w:left="432" w:hanging="319"/>
              <w:rPr>
                <w:i/>
                <w:iCs/>
                <w:sz w:val="22"/>
              </w:rPr>
            </w:pPr>
          </w:p>
        </w:tc>
      </w:tr>
      <w:tr w:rsidR="009C354F" w:rsidTr="001A1381">
        <w:trPr>
          <w:cantSplit/>
        </w:trPr>
        <w:tc>
          <w:tcPr>
            <w:tcW w:w="4468" w:type="dxa"/>
            <w:tcBorders>
              <w:left w:val="double" w:sz="4" w:space="0" w:color="auto"/>
              <w:right w:val="nil"/>
            </w:tcBorders>
          </w:tcPr>
          <w:p w:rsidR="009C354F" w:rsidRPr="009B7E37" w:rsidRDefault="009C354F" w:rsidP="009B7E37">
            <w:pPr>
              <w:ind w:left="612" w:hanging="612"/>
              <w:rPr>
                <w:rFonts w:ascii="Arial" w:hAnsi="Arial" w:cs="Arial"/>
                <w:sz w:val="22"/>
              </w:rPr>
            </w:pPr>
            <w:r>
              <w:rPr>
                <w:rFonts w:ascii="Arial" w:hAnsi="Arial" w:cs="Arial"/>
                <w:sz w:val="22"/>
              </w:rPr>
              <w:t>4.1</w:t>
            </w:r>
            <w:r>
              <w:rPr>
                <w:rFonts w:ascii="Arial" w:hAnsi="Arial" w:cs="Arial"/>
                <w:sz w:val="22"/>
              </w:rPr>
              <w:tab/>
              <w:t xml:space="preserve">Meet </w:t>
            </w:r>
            <w:r w:rsidR="00933815">
              <w:rPr>
                <w:rFonts w:ascii="Arial" w:hAnsi="Arial" w:cs="Arial"/>
                <w:sz w:val="22"/>
              </w:rPr>
              <w:t>Supervisor</w:t>
            </w:r>
            <w:r>
              <w:rPr>
                <w:rFonts w:ascii="Arial" w:hAnsi="Arial" w:cs="Arial"/>
                <w:sz w:val="22"/>
              </w:rPr>
              <w:t xml:space="preserve"> as agreed</w:t>
            </w:r>
            <w:r>
              <w:rPr>
                <w:rFonts w:ascii="Arial" w:hAnsi="Arial" w:cs="Arial"/>
                <w:sz w:val="22"/>
              </w:rPr>
              <w:br/>
              <w:t>Go through the “Guidelines for Establishing the Supervisory Relationship”</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w:t>
            </w:r>
            <w:r w:rsidR="009B7E37">
              <w:rPr>
                <w:rFonts w:ascii="Arial" w:hAnsi="Arial" w:cs="Arial"/>
                <w:sz w:val="22"/>
              </w:rPr>
              <w:t>r</w:t>
            </w:r>
          </w:p>
        </w:tc>
        <w:tc>
          <w:tcPr>
            <w:tcW w:w="7116" w:type="dxa"/>
            <w:tcBorders>
              <w:left w:val="nil"/>
              <w:right w:val="double" w:sz="4" w:space="0" w:color="auto"/>
            </w:tcBorders>
          </w:tcPr>
          <w:p w:rsidR="009C354F" w:rsidRDefault="004330D0" w:rsidP="001360CB">
            <w:pPr>
              <w:numPr>
                <w:ilvl w:val="0"/>
                <w:numId w:val="14"/>
              </w:numPr>
              <w:tabs>
                <w:tab w:val="clear" w:pos="473"/>
                <w:tab w:val="num" w:pos="432"/>
                <w:tab w:val="num" w:pos="502"/>
              </w:tabs>
              <w:spacing w:before="40" w:after="40"/>
              <w:ind w:left="432" w:hanging="319"/>
              <w:rPr>
                <w:rFonts w:ascii="Arial" w:hAnsi="Arial" w:cs="Arial"/>
                <w:sz w:val="22"/>
              </w:rPr>
            </w:pPr>
            <w:hyperlink r:id="rId30" w:history="1">
              <w:r w:rsidR="001360CB" w:rsidRPr="007C36AF">
                <w:rPr>
                  <w:rStyle w:val="Hyperlink"/>
                  <w:rFonts w:ascii="Arial" w:hAnsi="Arial" w:cs="Arial"/>
                  <w:sz w:val="22"/>
                </w:rPr>
                <w:t>http://research.curtin.edu.au/guides/forms/policies.cfm</w:t>
              </w:r>
            </w:hyperlink>
            <w:r w:rsidR="001360CB">
              <w:rPr>
                <w:rFonts w:ascii="Arial" w:hAnsi="Arial" w:cs="Arial"/>
                <w:sz w:val="22"/>
              </w:rPr>
              <w:t xml:space="preserve"> </w:t>
            </w:r>
            <w:r w:rsidR="000A2F50">
              <w:rPr>
                <w:rFonts w:ascii="Arial" w:hAnsi="Arial" w:cs="Arial"/>
                <w:sz w:val="22"/>
              </w:rPr>
              <w:t>(listed under “Guidelines”)</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4.2</w:t>
            </w:r>
            <w:r>
              <w:rPr>
                <w:rFonts w:ascii="Arial" w:hAnsi="Arial" w:cs="Arial"/>
                <w:sz w:val="22"/>
              </w:rPr>
              <w:tab/>
              <w:t>Determine Thesis Committee</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r>
              <w:rPr>
                <w:rFonts w:ascii="Arial" w:hAnsi="Arial" w:cs="Arial"/>
                <w:sz w:val="22"/>
              </w:rPr>
              <w:t>, SGSC</w:t>
            </w:r>
          </w:p>
          <w:p w:rsidR="003D5677" w:rsidRDefault="003D5677" w:rsidP="003D5677">
            <w:pPr>
              <w:rPr>
                <w:rFonts w:ascii="Arial" w:hAnsi="Arial" w:cs="Arial"/>
                <w:sz w:val="22"/>
              </w:rPr>
            </w:pPr>
          </w:p>
          <w:p w:rsidR="003D5677" w:rsidRDefault="003D5677" w:rsidP="003D5677">
            <w:pPr>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3D5677" w:rsidTr="001A1381">
        <w:trPr>
          <w:cantSplit/>
        </w:trPr>
        <w:tc>
          <w:tcPr>
            <w:tcW w:w="4468" w:type="dxa"/>
            <w:tcBorders>
              <w:left w:val="double" w:sz="4" w:space="0" w:color="auto"/>
              <w:right w:val="nil"/>
            </w:tcBorders>
          </w:tcPr>
          <w:p w:rsidR="003D5677" w:rsidRDefault="003D5677" w:rsidP="007E039D">
            <w:pPr>
              <w:ind w:left="612" w:hanging="612"/>
              <w:rPr>
                <w:rFonts w:ascii="Arial" w:hAnsi="Arial" w:cs="Arial"/>
                <w:sz w:val="22"/>
              </w:rPr>
            </w:pPr>
            <w:r>
              <w:rPr>
                <w:rFonts w:ascii="Arial" w:hAnsi="Arial" w:cs="Arial"/>
                <w:sz w:val="22"/>
              </w:rPr>
              <w:t>4.3</w:t>
            </w:r>
            <w:r>
              <w:rPr>
                <w:rFonts w:ascii="Arial" w:hAnsi="Arial" w:cs="Arial"/>
                <w:sz w:val="22"/>
              </w:rPr>
              <w:tab/>
              <w:t>Obtain Application for Candidacy form</w:t>
            </w:r>
          </w:p>
        </w:tc>
        <w:tc>
          <w:tcPr>
            <w:tcW w:w="3716" w:type="dxa"/>
            <w:tcBorders>
              <w:left w:val="nil"/>
              <w:right w:val="nil"/>
            </w:tcBorders>
          </w:tcPr>
          <w:p w:rsidR="003D5677" w:rsidRDefault="003D5677" w:rsidP="009B7E37">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3D5677" w:rsidRDefault="004330D0">
            <w:pPr>
              <w:numPr>
                <w:ilvl w:val="0"/>
                <w:numId w:val="14"/>
              </w:numPr>
              <w:tabs>
                <w:tab w:val="clear" w:pos="473"/>
                <w:tab w:val="num" w:pos="432"/>
                <w:tab w:val="num" w:pos="502"/>
              </w:tabs>
              <w:ind w:left="432" w:hanging="319"/>
              <w:rPr>
                <w:rFonts w:ascii="Arial" w:hAnsi="Arial" w:cs="Arial"/>
                <w:sz w:val="22"/>
              </w:rPr>
            </w:pPr>
            <w:hyperlink r:id="rId31" w:anchor="candidacy" w:history="1">
              <w:r w:rsidR="001360CB" w:rsidRPr="007C36AF">
                <w:rPr>
                  <w:rStyle w:val="Hyperlink"/>
                  <w:rFonts w:ascii="Arial" w:hAnsi="Arial" w:cs="Arial"/>
                  <w:sz w:val="22"/>
                </w:rPr>
                <w:t>http://research.curtin.edu.au/guides/forms/forms.cfm#candidacy</w:t>
              </w:r>
            </w:hyperlink>
            <w:r w:rsidR="001360CB">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480DCA" w:rsidRDefault="009C354F" w:rsidP="00CE2C0D">
            <w:pPr>
              <w:widowControl w:val="0"/>
              <w:ind w:left="612" w:hanging="612"/>
              <w:rPr>
                <w:rFonts w:ascii="Arial" w:hAnsi="Arial" w:cs="Arial"/>
                <w:sz w:val="22"/>
              </w:rPr>
            </w:pPr>
            <w:r>
              <w:rPr>
                <w:rFonts w:ascii="Arial" w:hAnsi="Arial" w:cs="Arial"/>
                <w:sz w:val="22"/>
              </w:rPr>
              <w:t>4.4</w:t>
            </w:r>
            <w:r>
              <w:rPr>
                <w:rFonts w:ascii="Arial" w:hAnsi="Arial" w:cs="Arial"/>
                <w:sz w:val="22"/>
              </w:rPr>
              <w:tab/>
              <w:t xml:space="preserve">Attend seminar on preparing candidacy </w:t>
            </w:r>
            <w:r>
              <w:rPr>
                <w:rFonts w:ascii="Arial" w:hAnsi="Arial" w:cs="Arial"/>
                <w:sz w:val="22"/>
              </w:rPr>
              <w:br/>
              <w:t>View “Preparing Your Application for Candidacy”</w:t>
            </w:r>
            <w:r w:rsidR="00DF1785">
              <w:rPr>
                <w:rFonts w:ascii="Arial" w:hAnsi="Arial" w:cs="Arial"/>
                <w:sz w:val="22"/>
              </w:rPr>
              <w:t xml:space="preserve"> (an online guide)</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32" w:history="1">
              <w:r w:rsidR="008D6DEE" w:rsidRPr="00B55610">
                <w:rPr>
                  <w:rStyle w:val="Hyperlink"/>
                  <w:rFonts w:ascii="Arial" w:hAnsi="Arial" w:cs="Arial"/>
                  <w:sz w:val="22"/>
                </w:rPr>
                <w:t>http://research.curtin.edu.au/seminars/</w:t>
              </w:r>
            </w:hyperlink>
          </w:p>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33" w:history="1">
              <w:r w:rsidR="001360CB" w:rsidRPr="007C36AF">
                <w:rPr>
                  <w:rStyle w:val="Hyperlink"/>
                  <w:rFonts w:ascii="Arial" w:hAnsi="Arial" w:cs="Arial"/>
                  <w:sz w:val="22"/>
                </w:rPr>
                <w:t>http://research.curtin.edu.au/guides/hdrguidelines/candprep.cfm</w:t>
              </w:r>
            </w:hyperlink>
            <w:r w:rsidR="001360CB">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480DCA">
            <w:pPr>
              <w:ind w:left="612" w:hanging="612"/>
              <w:rPr>
                <w:rFonts w:ascii="Arial" w:hAnsi="Arial" w:cs="Arial"/>
                <w:sz w:val="22"/>
              </w:rPr>
            </w:pPr>
            <w:r>
              <w:rPr>
                <w:rFonts w:ascii="Arial" w:hAnsi="Arial" w:cs="Arial"/>
                <w:sz w:val="22"/>
              </w:rPr>
              <w:t>4.5</w:t>
            </w:r>
            <w:r>
              <w:rPr>
                <w:rFonts w:ascii="Arial" w:hAnsi="Arial" w:cs="Arial"/>
                <w:sz w:val="22"/>
              </w:rPr>
              <w:tab/>
              <w:t>Review literature</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4.6</w:t>
            </w:r>
            <w:r>
              <w:rPr>
                <w:rFonts w:ascii="Arial" w:hAnsi="Arial" w:cs="Arial"/>
                <w:sz w:val="22"/>
              </w:rPr>
              <w:tab/>
              <w:t>Develop agreed program timeframe</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4.7</w:t>
            </w:r>
            <w:r>
              <w:rPr>
                <w:rFonts w:ascii="Arial" w:hAnsi="Arial" w:cs="Arial"/>
                <w:sz w:val="22"/>
              </w:rPr>
              <w:tab/>
              <w:t>Develop budget/resources for conduct of study</w:t>
            </w:r>
          </w:p>
        </w:tc>
        <w:tc>
          <w:tcPr>
            <w:tcW w:w="3716" w:type="dxa"/>
            <w:tcBorders>
              <w:left w:val="nil"/>
              <w:right w:val="nil"/>
            </w:tcBorders>
          </w:tcPr>
          <w:p w:rsidR="00480DCA"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r>
              <w:rPr>
                <w:rFonts w:ascii="Arial" w:hAnsi="Arial" w:cs="Arial"/>
                <w:sz w:val="22"/>
              </w:rPr>
              <w:t>, HOEA</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4.8</w:t>
            </w:r>
            <w:r>
              <w:rPr>
                <w:rFonts w:ascii="Arial" w:hAnsi="Arial" w:cs="Arial"/>
                <w:sz w:val="22"/>
              </w:rPr>
              <w:tab/>
              <w:t xml:space="preserve">Consider </w:t>
            </w:r>
            <w:r w:rsidR="003F25A8">
              <w:rPr>
                <w:rFonts w:ascii="Arial" w:hAnsi="Arial" w:cs="Arial"/>
                <w:sz w:val="22"/>
              </w:rPr>
              <w:t xml:space="preserve">human, animal and/or other </w:t>
            </w:r>
            <w:r>
              <w:rPr>
                <w:rFonts w:ascii="Arial" w:hAnsi="Arial" w:cs="Arial"/>
                <w:sz w:val="22"/>
              </w:rPr>
              <w:t>ethical issues</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34" w:history="1">
              <w:r w:rsidR="008D6DEE" w:rsidRPr="00B55610">
                <w:rPr>
                  <w:rStyle w:val="Hyperlink"/>
                  <w:rFonts w:ascii="Arial" w:hAnsi="Arial" w:cs="Arial"/>
                  <w:sz w:val="22"/>
                </w:rPr>
                <w:t>http://research.curtin.edu.au/guides/ethics.cfm</w:t>
              </w:r>
            </w:hyperlink>
            <w:r w:rsidR="008D6DEE">
              <w:rPr>
                <w:rFonts w:ascii="Arial" w:hAnsi="Arial" w:cs="Arial"/>
                <w:sz w:val="22"/>
              </w:rPr>
              <w:t xml:space="preserve"> </w:t>
            </w:r>
            <w:r w:rsidR="00CA7F2E">
              <w:rPr>
                <w:rFonts w:ascii="Arial" w:hAnsi="Arial" w:cs="Arial"/>
                <w:sz w:val="22"/>
              </w:rPr>
              <w:t>(for humans and animals)</w:t>
            </w:r>
          </w:p>
          <w:p w:rsidR="009C354F" w:rsidRDefault="004330D0" w:rsidP="00465D39">
            <w:pPr>
              <w:numPr>
                <w:ilvl w:val="0"/>
                <w:numId w:val="14"/>
              </w:numPr>
              <w:tabs>
                <w:tab w:val="clear" w:pos="473"/>
                <w:tab w:val="num" w:pos="432"/>
                <w:tab w:val="num" w:pos="502"/>
              </w:tabs>
              <w:spacing w:before="40" w:after="40"/>
              <w:ind w:left="432" w:hanging="319"/>
              <w:rPr>
                <w:rFonts w:ascii="Arial" w:hAnsi="Arial" w:cs="Arial"/>
                <w:sz w:val="22"/>
              </w:rPr>
            </w:pPr>
            <w:hyperlink r:id="rId35" w:history="1">
              <w:r w:rsidR="00465D39" w:rsidRPr="00933906">
                <w:rPr>
                  <w:rStyle w:val="Hyperlink"/>
                  <w:rFonts w:ascii="Arial" w:hAnsi="Arial" w:cs="Arial"/>
                  <w:sz w:val="22"/>
                </w:rPr>
                <w:t>http://healthandsafety.curtin.edu.au/index.cfm</w:t>
              </w:r>
            </w:hyperlink>
            <w:r w:rsidR="00465D39">
              <w:rPr>
                <w:rFonts w:ascii="Arial" w:hAnsi="Arial" w:cs="Arial"/>
                <w:sz w:val="22"/>
              </w:rPr>
              <w:t xml:space="preserve"> </w:t>
            </w:r>
            <w:r w:rsidR="003F25A8">
              <w:rPr>
                <w:rFonts w:ascii="Arial" w:hAnsi="Arial" w:cs="Arial"/>
                <w:sz w:val="22"/>
              </w:rPr>
              <w:t xml:space="preserve">(for </w:t>
            </w:r>
            <w:proofErr w:type="spellStart"/>
            <w:r w:rsidR="003F25A8">
              <w:rPr>
                <w:rFonts w:ascii="Arial" w:hAnsi="Arial" w:cs="Arial"/>
                <w:sz w:val="22"/>
              </w:rPr>
              <w:t>Biosafety</w:t>
            </w:r>
            <w:proofErr w:type="spellEnd"/>
            <w:r w:rsidR="003F25A8">
              <w:rPr>
                <w:rFonts w:ascii="Arial" w:hAnsi="Arial" w:cs="Arial"/>
                <w:sz w:val="22"/>
              </w:rPr>
              <w:t>, Radiation and Hazardous Substances)</w:t>
            </w: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lastRenderedPageBreak/>
              <w:t>4.</w:t>
            </w:r>
            <w:r w:rsidR="00661FAB">
              <w:rPr>
                <w:rFonts w:ascii="Arial" w:hAnsi="Arial" w:cs="Arial"/>
                <w:sz w:val="22"/>
              </w:rPr>
              <w:t>9</w:t>
            </w:r>
            <w:r>
              <w:rPr>
                <w:rFonts w:ascii="Arial" w:hAnsi="Arial" w:cs="Arial"/>
                <w:sz w:val="22"/>
              </w:rPr>
              <w:tab/>
              <w:t>Consider copyright</w:t>
            </w:r>
            <w:r w:rsidR="003F25A8">
              <w:rPr>
                <w:rFonts w:ascii="Arial" w:hAnsi="Arial" w:cs="Arial"/>
                <w:sz w:val="22"/>
              </w:rPr>
              <w:t>,</w:t>
            </w:r>
            <w:r>
              <w:rPr>
                <w:rFonts w:ascii="Arial" w:hAnsi="Arial" w:cs="Arial"/>
                <w:sz w:val="22"/>
              </w:rPr>
              <w:t xml:space="preserve"> ownership of intellectual property </w:t>
            </w:r>
            <w:r w:rsidR="003F25A8">
              <w:rPr>
                <w:rFonts w:ascii="Arial" w:hAnsi="Arial" w:cs="Arial"/>
                <w:sz w:val="22"/>
              </w:rPr>
              <w:t xml:space="preserve">and authorship </w:t>
            </w:r>
            <w:r>
              <w:rPr>
                <w:rFonts w:ascii="Arial" w:hAnsi="Arial" w:cs="Arial"/>
                <w:sz w:val="22"/>
              </w:rPr>
              <w:t>issues</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36" w:anchor="copyright" w:history="1">
              <w:r w:rsidR="00465D39" w:rsidRPr="00933906">
                <w:rPr>
                  <w:rStyle w:val="Hyperlink"/>
                  <w:rFonts w:ascii="Arial" w:hAnsi="Arial" w:cs="Arial"/>
                  <w:sz w:val="22"/>
                </w:rPr>
                <w:t>http://research.curtin.edu.au/guides/forms/policies.cfm#copyright</w:t>
              </w:r>
            </w:hyperlink>
            <w:r w:rsidR="007F3F4C">
              <w:rPr>
                <w:rFonts w:ascii="Arial" w:hAnsi="Arial" w:cs="Arial"/>
                <w:sz w:val="22"/>
              </w:rPr>
              <w:t xml:space="preserve"> </w:t>
            </w:r>
            <w:r w:rsidR="008D6DEE">
              <w:rPr>
                <w:rFonts w:ascii="Arial" w:hAnsi="Arial" w:cs="Arial"/>
                <w:sz w:val="22"/>
              </w:rPr>
              <w:t xml:space="preserve"> </w:t>
            </w:r>
          </w:p>
          <w:p w:rsidR="009C354F" w:rsidRDefault="004330D0">
            <w:pPr>
              <w:numPr>
                <w:ilvl w:val="0"/>
                <w:numId w:val="14"/>
              </w:numPr>
              <w:tabs>
                <w:tab w:val="clear" w:pos="473"/>
                <w:tab w:val="num" w:pos="432"/>
                <w:tab w:val="num" w:pos="502"/>
              </w:tabs>
              <w:spacing w:before="40" w:after="40"/>
              <w:ind w:left="432" w:hanging="319"/>
              <w:rPr>
                <w:rFonts w:ascii="Arial" w:hAnsi="Arial" w:cs="Arial"/>
                <w:sz w:val="22"/>
                <w:szCs w:val="22"/>
              </w:rPr>
            </w:pPr>
            <w:hyperlink r:id="rId37" w:anchor="ip" w:history="1">
              <w:r w:rsidR="007F3F4C" w:rsidRPr="007C36AF">
                <w:rPr>
                  <w:rStyle w:val="Hyperlink"/>
                  <w:rFonts w:ascii="Arial" w:hAnsi="Arial" w:cs="Arial"/>
                  <w:sz w:val="22"/>
                  <w:szCs w:val="22"/>
                </w:rPr>
                <w:t>http://research.curtin.edu.au/guides/forms/policies.cfm#ip</w:t>
              </w:r>
            </w:hyperlink>
            <w:r w:rsidR="007F3F4C">
              <w:rPr>
                <w:rFonts w:ascii="Arial" w:hAnsi="Arial" w:cs="Arial"/>
                <w:sz w:val="22"/>
                <w:szCs w:val="22"/>
              </w:rPr>
              <w:t xml:space="preserve"> </w:t>
            </w:r>
            <w:r w:rsidR="008D6DEE">
              <w:rPr>
                <w:rFonts w:ascii="Arial" w:hAnsi="Arial" w:cs="Arial"/>
                <w:sz w:val="22"/>
                <w:szCs w:val="22"/>
              </w:rPr>
              <w:t xml:space="preserve"> </w:t>
            </w:r>
          </w:p>
          <w:p w:rsidR="009C354F" w:rsidRPr="009B7E37" w:rsidRDefault="004330D0" w:rsidP="009B7E37">
            <w:pPr>
              <w:numPr>
                <w:ilvl w:val="0"/>
                <w:numId w:val="14"/>
              </w:numPr>
              <w:tabs>
                <w:tab w:val="clear" w:pos="473"/>
                <w:tab w:val="num" w:pos="432"/>
                <w:tab w:val="num" w:pos="502"/>
              </w:tabs>
              <w:spacing w:before="40" w:after="40"/>
              <w:ind w:left="432" w:hanging="319"/>
              <w:rPr>
                <w:rFonts w:ascii="Arial" w:hAnsi="Arial" w:cs="Arial"/>
                <w:sz w:val="22"/>
                <w:szCs w:val="22"/>
              </w:rPr>
            </w:pPr>
            <w:hyperlink r:id="rId38" w:anchor="authorship" w:history="1">
              <w:r w:rsidR="007F3F4C" w:rsidRPr="007C36AF">
                <w:rPr>
                  <w:rStyle w:val="Hyperlink"/>
                  <w:rFonts w:ascii="Arial" w:hAnsi="Arial" w:cs="Arial"/>
                  <w:sz w:val="22"/>
                  <w:szCs w:val="22"/>
                </w:rPr>
                <w:t>http://research.curtin.edu.au/guides/forms/policies.cfm#authorship</w:t>
              </w:r>
            </w:hyperlink>
            <w:r w:rsidR="007F3F4C">
              <w:rPr>
                <w:rFonts w:ascii="Arial" w:hAnsi="Arial" w:cs="Arial"/>
                <w:sz w:val="22"/>
                <w:szCs w:val="22"/>
              </w:rPr>
              <w:t xml:space="preserve"> </w:t>
            </w:r>
          </w:p>
        </w:tc>
      </w:tr>
      <w:tr w:rsidR="009C354F" w:rsidTr="001A1381">
        <w:trPr>
          <w:cantSplit/>
        </w:trPr>
        <w:tc>
          <w:tcPr>
            <w:tcW w:w="4468" w:type="dxa"/>
            <w:tcBorders>
              <w:left w:val="double" w:sz="4" w:space="0" w:color="auto"/>
              <w:right w:val="nil"/>
            </w:tcBorders>
          </w:tcPr>
          <w:p w:rsidR="00480DCA" w:rsidRDefault="009C354F" w:rsidP="009B7E37">
            <w:pPr>
              <w:tabs>
                <w:tab w:val="left" w:pos="612"/>
              </w:tabs>
              <w:ind w:left="612" w:hanging="612"/>
              <w:rPr>
                <w:rFonts w:ascii="Arial" w:hAnsi="Arial" w:cs="Arial"/>
                <w:sz w:val="22"/>
              </w:rPr>
            </w:pPr>
            <w:r>
              <w:rPr>
                <w:rFonts w:ascii="Arial" w:hAnsi="Arial" w:cs="Arial"/>
                <w:sz w:val="22"/>
              </w:rPr>
              <w:t>4.1</w:t>
            </w:r>
            <w:r w:rsidR="00661FAB">
              <w:rPr>
                <w:rFonts w:ascii="Arial" w:hAnsi="Arial" w:cs="Arial"/>
                <w:sz w:val="22"/>
              </w:rPr>
              <w:t>0</w:t>
            </w:r>
            <w:r>
              <w:rPr>
                <w:rFonts w:ascii="Arial" w:hAnsi="Arial" w:cs="Arial"/>
                <w:sz w:val="22"/>
              </w:rPr>
              <w:tab/>
              <w:t xml:space="preserve">Submit </w:t>
            </w:r>
            <w:r w:rsidR="00CA7F2E">
              <w:rPr>
                <w:rFonts w:ascii="Arial" w:hAnsi="Arial" w:cs="Arial"/>
                <w:sz w:val="22"/>
              </w:rPr>
              <w:t>Application for Candidacy for</w:t>
            </w:r>
            <w:r>
              <w:rPr>
                <w:rFonts w:ascii="Arial" w:hAnsi="Arial" w:cs="Arial"/>
                <w:sz w:val="22"/>
              </w:rPr>
              <w:t xml:space="preserve"> </w:t>
            </w:r>
            <w:r w:rsidR="005F3CD9">
              <w:rPr>
                <w:rFonts w:ascii="Arial" w:hAnsi="Arial" w:cs="Arial"/>
                <w:sz w:val="22"/>
              </w:rPr>
              <w:t>Enrolling Area</w:t>
            </w:r>
            <w:r>
              <w:rPr>
                <w:rFonts w:ascii="Arial" w:hAnsi="Arial" w:cs="Arial"/>
                <w:sz w:val="22"/>
              </w:rPr>
              <w:t xml:space="preserve"> review/present and revise </w:t>
            </w:r>
            <w:r w:rsidR="00CA7F2E">
              <w:rPr>
                <w:rFonts w:ascii="Arial" w:hAnsi="Arial" w:cs="Arial"/>
                <w:sz w:val="22"/>
              </w:rPr>
              <w:t>application</w:t>
            </w:r>
            <w:r>
              <w:rPr>
                <w:rFonts w:ascii="Arial" w:hAnsi="Arial" w:cs="Arial"/>
                <w:sz w:val="22"/>
              </w:rPr>
              <w:t xml:space="preserve"> as required</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r>
              <w:rPr>
                <w:rFonts w:ascii="Arial" w:hAnsi="Arial" w:cs="Arial"/>
                <w:sz w:val="22"/>
              </w:rPr>
              <w:t>, PGC, SGSC</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480DCA" w:rsidRDefault="00661FAB" w:rsidP="009B7E37">
            <w:pPr>
              <w:tabs>
                <w:tab w:val="left" w:pos="612"/>
              </w:tabs>
              <w:ind w:left="612" w:hanging="612"/>
              <w:rPr>
                <w:rFonts w:ascii="Arial" w:hAnsi="Arial" w:cs="Arial"/>
                <w:sz w:val="22"/>
              </w:rPr>
            </w:pPr>
            <w:r>
              <w:rPr>
                <w:rFonts w:ascii="Arial" w:hAnsi="Arial" w:cs="Arial"/>
                <w:sz w:val="22"/>
              </w:rPr>
              <w:t>4.11</w:t>
            </w:r>
            <w:r>
              <w:rPr>
                <w:rFonts w:ascii="Arial" w:hAnsi="Arial" w:cs="Arial"/>
                <w:sz w:val="22"/>
              </w:rPr>
              <w:tab/>
              <w:t>C</w:t>
            </w:r>
            <w:r w:rsidR="009C354F">
              <w:rPr>
                <w:rFonts w:ascii="Arial" w:hAnsi="Arial" w:cs="Arial"/>
                <w:sz w:val="22"/>
              </w:rPr>
              <w:t xml:space="preserve">heck with </w:t>
            </w:r>
            <w:r w:rsidR="00933815">
              <w:rPr>
                <w:rFonts w:ascii="Arial" w:hAnsi="Arial" w:cs="Arial"/>
                <w:sz w:val="22"/>
              </w:rPr>
              <w:t>Supervisor</w:t>
            </w:r>
            <w:r w:rsidR="00CA7F2E">
              <w:rPr>
                <w:rFonts w:ascii="Arial" w:hAnsi="Arial" w:cs="Arial"/>
                <w:sz w:val="22"/>
              </w:rPr>
              <w:t xml:space="preserve"> for any additional C</w:t>
            </w:r>
            <w:r w:rsidR="009C354F">
              <w:rPr>
                <w:rFonts w:ascii="Arial" w:hAnsi="Arial" w:cs="Arial"/>
                <w:sz w:val="22"/>
              </w:rPr>
              <w:t>andidacy requirements such as a seminar presentation.</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7E039D">
            <w:pPr>
              <w:tabs>
                <w:tab w:val="left" w:pos="612"/>
              </w:tabs>
              <w:ind w:left="612" w:hanging="612"/>
              <w:rPr>
                <w:rFonts w:ascii="Arial" w:hAnsi="Arial" w:cs="Arial"/>
                <w:sz w:val="22"/>
              </w:rPr>
            </w:pPr>
            <w:r>
              <w:rPr>
                <w:rFonts w:ascii="Arial" w:hAnsi="Arial" w:cs="Arial"/>
                <w:sz w:val="22"/>
              </w:rPr>
              <w:t>4.1</w:t>
            </w:r>
            <w:r w:rsidR="00661FAB">
              <w:rPr>
                <w:rFonts w:ascii="Arial" w:hAnsi="Arial" w:cs="Arial"/>
                <w:sz w:val="22"/>
              </w:rPr>
              <w:t>2</w:t>
            </w:r>
            <w:r>
              <w:rPr>
                <w:rFonts w:ascii="Arial" w:hAnsi="Arial" w:cs="Arial"/>
                <w:sz w:val="22"/>
              </w:rPr>
              <w:tab/>
              <w:t xml:space="preserve">Submit </w:t>
            </w:r>
            <w:r w:rsidR="00CA7F2E">
              <w:rPr>
                <w:rFonts w:ascii="Arial" w:hAnsi="Arial" w:cs="Arial"/>
                <w:sz w:val="22"/>
              </w:rPr>
              <w:t xml:space="preserve">Application for Candidacy </w:t>
            </w:r>
            <w:r>
              <w:rPr>
                <w:rFonts w:ascii="Arial" w:hAnsi="Arial" w:cs="Arial"/>
                <w:sz w:val="22"/>
              </w:rPr>
              <w:t xml:space="preserve">to </w:t>
            </w:r>
            <w:r w:rsidR="00B67860">
              <w:rPr>
                <w:rFonts w:ascii="Arial" w:hAnsi="Arial" w:cs="Arial"/>
                <w:sz w:val="22"/>
              </w:rPr>
              <w:t>FGSC</w:t>
            </w:r>
          </w:p>
        </w:tc>
        <w:tc>
          <w:tcPr>
            <w:tcW w:w="3716" w:type="dxa"/>
            <w:tcBorders>
              <w:left w:val="nil"/>
              <w:right w:val="nil"/>
            </w:tcBorders>
          </w:tcPr>
          <w:p w:rsidR="009C354F" w:rsidRDefault="005F3CD9">
            <w:pPr>
              <w:numPr>
                <w:ilvl w:val="0"/>
                <w:numId w:val="10"/>
              </w:numPr>
              <w:tabs>
                <w:tab w:val="num" w:pos="435"/>
              </w:tabs>
              <w:ind w:left="211" w:hanging="180"/>
              <w:rPr>
                <w:rFonts w:ascii="Arial" w:hAnsi="Arial" w:cs="Arial"/>
                <w:sz w:val="22"/>
              </w:rPr>
            </w:pPr>
            <w:r>
              <w:rPr>
                <w:rFonts w:ascii="Arial" w:hAnsi="Arial" w:cs="Arial"/>
                <w:sz w:val="22"/>
              </w:rPr>
              <w:t>Enrolling Area</w:t>
            </w:r>
            <w:r w:rsidR="009C354F">
              <w:rPr>
                <w:rFonts w:ascii="Arial" w:hAnsi="Arial" w:cs="Arial"/>
                <w:sz w:val="22"/>
              </w:rPr>
              <w:t xml:space="preserve"> </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661FAB" w:rsidTr="001A1381">
        <w:trPr>
          <w:cantSplit/>
        </w:trPr>
        <w:tc>
          <w:tcPr>
            <w:tcW w:w="4468" w:type="dxa"/>
            <w:tcBorders>
              <w:left w:val="double" w:sz="4" w:space="0" w:color="auto"/>
              <w:right w:val="nil"/>
            </w:tcBorders>
          </w:tcPr>
          <w:p w:rsidR="00480DCA" w:rsidRDefault="00661FAB" w:rsidP="009B7E37">
            <w:pPr>
              <w:tabs>
                <w:tab w:val="left" w:pos="612"/>
              </w:tabs>
              <w:ind w:left="612" w:hanging="612"/>
              <w:rPr>
                <w:rFonts w:ascii="Arial" w:hAnsi="Arial" w:cs="Arial"/>
                <w:sz w:val="22"/>
              </w:rPr>
            </w:pPr>
            <w:r>
              <w:rPr>
                <w:rFonts w:ascii="Arial" w:hAnsi="Arial" w:cs="Arial"/>
                <w:sz w:val="22"/>
              </w:rPr>
              <w:t>4.13</w:t>
            </w:r>
            <w:r>
              <w:rPr>
                <w:rFonts w:ascii="Arial" w:hAnsi="Arial" w:cs="Arial"/>
                <w:sz w:val="22"/>
              </w:rPr>
              <w:tab/>
            </w:r>
            <w:r w:rsidR="00B96019">
              <w:rPr>
                <w:rFonts w:ascii="Arial" w:hAnsi="Arial" w:cs="Arial"/>
                <w:sz w:val="22"/>
              </w:rPr>
              <w:t>Obtain</w:t>
            </w:r>
            <w:r>
              <w:rPr>
                <w:rFonts w:ascii="Arial" w:hAnsi="Arial" w:cs="Arial"/>
                <w:sz w:val="22"/>
              </w:rPr>
              <w:t xml:space="preserve"> ethic</w:t>
            </w:r>
            <w:r w:rsidR="00B96019">
              <w:rPr>
                <w:rFonts w:ascii="Arial" w:hAnsi="Arial" w:cs="Arial"/>
                <w:sz w:val="22"/>
              </w:rPr>
              <w:t>s a</w:t>
            </w:r>
            <w:r>
              <w:rPr>
                <w:rFonts w:ascii="Arial" w:hAnsi="Arial" w:cs="Arial"/>
                <w:sz w:val="22"/>
              </w:rPr>
              <w:t xml:space="preserve">pplication </w:t>
            </w:r>
            <w:r w:rsidR="00B96019">
              <w:rPr>
                <w:rFonts w:ascii="Arial" w:hAnsi="Arial" w:cs="Arial"/>
                <w:sz w:val="22"/>
              </w:rPr>
              <w:t>forms</w:t>
            </w:r>
            <w:r w:rsidR="00CA7F2E">
              <w:rPr>
                <w:rFonts w:ascii="Arial" w:hAnsi="Arial" w:cs="Arial"/>
                <w:sz w:val="22"/>
              </w:rPr>
              <w:t>, if necessary</w:t>
            </w:r>
          </w:p>
        </w:tc>
        <w:tc>
          <w:tcPr>
            <w:tcW w:w="3716" w:type="dxa"/>
            <w:tcBorders>
              <w:left w:val="nil"/>
              <w:right w:val="nil"/>
            </w:tcBorders>
          </w:tcPr>
          <w:p w:rsidR="00661FAB" w:rsidRDefault="00661FAB" w:rsidP="004A689D">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p w:rsidR="00661FAB" w:rsidRDefault="00661FAB" w:rsidP="004A689D">
            <w:pPr>
              <w:tabs>
                <w:tab w:val="num" w:pos="211"/>
              </w:tabs>
              <w:ind w:left="211" w:hanging="180"/>
              <w:rPr>
                <w:rFonts w:ascii="Arial" w:hAnsi="Arial" w:cs="Arial"/>
                <w:sz w:val="22"/>
              </w:rPr>
            </w:pPr>
          </w:p>
        </w:tc>
        <w:tc>
          <w:tcPr>
            <w:tcW w:w="7116" w:type="dxa"/>
            <w:tcBorders>
              <w:left w:val="nil"/>
              <w:right w:val="double" w:sz="4" w:space="0" w:color="auto"/>
            </w:tcBorders>
          </w:tcPr>
          <w:p w:rsidR="00661FAB" w:rsidRDefault="004330D0" w:rsidP="004A689D">
            <w:pPr>
              <w:numPr>
                <w:ilvl w:val="0"/>
                <w:numId w:val="14"/>
              </w:numPr>
              <w:tabs>
                <w:tab w:val="clear" w:pos="473"/>
                <w:tab w:val="num" w:pos="432"/>
                <w:tab w:val="num" w:pos="502"/>
              </w:tabs>
              <w:spacing w:before="40" w:after="40"/>
              <w:ind w:left="432" w:hanging="319"/>
              <w:rPr>
                <w:rFonts w:ascii="Arial" w:hAnsi="Arial" w:cs="Arial"/>
                <w:sz w:val="22"/>
              </w:rPr>
            </w:pPr>
            <w:hyperlink r:id="rId39" w:history="1">
              <w:r w:rsidR="008D6DEE" w:rsidRPr="00B55610">
                <w:rPr>
                  <w:rStyle w:val="Hyperlink"/>
                  <w:rFonts w:ascii="Arial" w:hAnsi="Arial" w:cs="Arial"/>
                  <w:sz w:val="22"/>
                </w:rPr>
                <w:t>http://research.curtin.edu.au/guides/ethics.cfm</w:t>
              </w:r>
            </w:hyperlink>
            <w:r w:rsidR="008D6DEE">
              <w:rPr>
                <w:rFonts w:ascii="Arial" w:hAnsi="Arial" w:cs="Arial"/>
                <w:sz w:val="22"/>
              </w:rPr>
              <w:t xml:space="preserve"> </w:t>
            </w:r>
            <w:r w:rsidR="00CA7F2E">
              <w:rPr>
                <w:rFonts w:ascii="Arial" w:hAnsi="Arial" w:cs="Arial"/>
                <w:sz w:val="22"/>
              </w:rPr>
              <w:t>(for humans and animal)</w:t>
            </w:r>
          </w:p>
          <w:p w:rsidR="00661FAB" w:rsidRDefault="004330D0" w:rsidP="00465D39">
            <w:pPr>
              <w:numPr>
                <w:ilvl w:val="0"/>
                <w:numId w:val="14"/>
              </w:numPr>
              <w:tabs>
                <w:tab w:val="clear" w:pos="473"/>
                <w:tab w:val="num" w:pos="432"/>
                <w:tab w:val="num" w:pos="502"/>
              </w:tabs>
              <w:spacing w:before="40" w:after="40"/>
              <w:ind w:left="432" w:hanging="319"/>
              <w:rPr>
                <w:rFonts w:ascii="Arial" w:hAnsi="Arial" w:cs="Arial"/>
                <w:sz w:val="22"/>
              </w:rPr>
            </w:pPr>
            <w:hyperlink r:id="rId40" w:history="1">
              <w:r w:rsidR="00465D39" w:rsidRPr="00933906">
                <w:rPr>
                  <w:rStyle w:val="Hyperlink"/>
                  <w:rFonts w:ascii="Arial" w:hAnsi="Arial" w:cs="Arial"/>
                  <w:sz w:val="22"/>
                </w:rPr>
                <w:t>http://healthandsafety.curtin.edu.au/index.cfm</w:t>
              </w:r>
            </w:hyperlink>
            <w:r w:rsidR="00465D39">
              <w:rPr>
                <w:rFonts w:ascii="Arial" w:hAnsi="Arial" w:cs="Arial"/>
                <w:sz w:val="22"/>
              </w:rPr>
              <w:t xml:space="preserve"> </w:t>
            </w:r>
            <w:r w:rsidR="00CA7F2E">
              <w:rPr>
                <w:rFonts w:ascii="Arial" w:hAnsi="Arial" w:cs="Arial"/>
                <w:sz w:val="22"/>
              </w:rPr>
              <w:t xml:space="preserve">(for </w:t>
            </w:r>
            <w:proofErr w:type="spellStart"/>
            <w:r w:rsidR="00CA7F2E">
              <w:rPr>
                <w:rFonts w:ascii="Arial" w:hAnsi="Arial" w:cs="Arial"/>
                <w:sz w:val="22"/>
              </w:rPr>
              <w:t>Biosafety</w:t>
            </w:r>
            <w:proofErr w:type="spellEnd"/>
            <w:r w:rsidR="00CA7F2E">
              <w:rPr>
                <w:rFonts w:ascii="Arial" w:hAnsi="Arial" w:cs="Arial"/>
                <w:sz w:val="22"/>
              </w:rPr>
              <w:t>, Radiation and Hazardous Substances)</w:t>
            </w:r>
          </w:p>
        </w:tc>
      </w:tr>
      <w:tr w:rsidR="009C354F" w:rsidTr="001A1381">
        <w:trPr>
          <w:cantSplit/>
        </w:trPr>
        <w:tc>
          <w:tcPr>
            <w:tcW w:w="4468" w:type="dxa"/>
            <w:tcBorders>
              <w:left w:val="double" w:sz="4" w:space="0" w:color="auto"/>
              <w:right w:val="nil"/>
            </w:tcBorders>
          </w:tcPr>
          <w:p w:rsidR="009C354F" w:rsidRDefault="009C354F" w:rsidP="007E039D">
            <w:pPr>
              <w:tabs>
                <w:tab w:val="left" w:pos="612"/>
              </w:tabs>
              <w:ind w:left="612" w:hanging="612"/>
              <w:rPr>
                <w:rFonts w:ascii="Arial" w:hAnsi="Arial" w:cs="Arial"/>
                <w:sz w:val="22"/>
              </w:rPr>
            </w:pPr>
            <w:r>
              <w:rPr>
                <w:rFonts w:ascii="Arial" w:hAnsi="Arial" w:cs="Arial"/>
                <w:sz w:val="22"/>
              </w:rPr>
              <w:t>4.1</w:t>
            </w:r>
            <w:r w:rsidR="00661FAB">
              <w:rPr>
                <w:rFonts w:ascii="Arial" w:hAnsi="Arial" w:cs="Arial"/>
                <w:sz w:val="22"/>
              </w:rPr>
              <w:t>4</w:t>
            </w:r>
            <w:r>
              <w:rPr>
                <w:rFonts w:ascii="Arial" w:hAnsi="Arial" w:cs="Arial"/>
                <w:sz w:val="22"/>
              </w:rPr>
              <w:tab/>
            </w:r>
            <w:r w:rsidR="00CA7F2E">
              <w:rPr>
                <w:rFonts w:ascii="Arial" w:hAnsi="Arial" w:cs="Arial"/>
                <w:sz w:val="22"/>
              </w:rPr>
              <w:t xml:space="preserve">Application for </w:t>
            </w:r>
            <w:r>
              <w:rPr>
                <w:rFonts w:ascii="Arial" w:hAnsi="Arial" w:cs="Arial"/>
                <w:sz w:val="22"/>
              </w:rPr>
              <w:t>Candidacy considered/approved</w:t>
            </w:r>
          </w:p>
        </w:tc>
        <w:tc>
          <w:tcPr>
            <w:tcW w:w="3716" w:type="dxa"/>
            <w:tcBorders>
              <w:left w:val="nil"/>
              <w:right w:val="nil"/>
            </w:tcBorders>
          </w:tcPr>
          <w:p w:rsidR="009C354F" w:rsidRDefault="00B67860" w:rsidP="00480DCA">
            <w:pPr>
              <w:numPr>
                <w:ilvl w:val="0"/>
                <w:numId w:val="10"/>
              </w:numPr>
              <w:tabs>
                <w:tab w:val="num" w:pos="435"/>
              </w:tabs>
              <w:ind w:left="211" w:hanging="180"/>
              <w:rPr>
                <w:rFonts w:ascii="Arial" w:hAnsi="Arial" w:cs="Arial"/>
                <w:sz w:val="22"/>
              </w:rPr>
            </w:pPr>
            <w:r>
              <w:rPr>
                <w:rFonts w:ascii="Arial" w:hAnsi="Arial" w:cs="Arial"/>
                <w:sz w:val="22"/>
              </w:rPr>
              <w:t>FGSC</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6839BC" w:rsidRDefault="00E12331" w:rsidP="007E039D">
            <w:pPr>
              <w:numPr>
                <w:ilvl w:val="1"/>
                <w:numId w:val="28"/>
              </w:numPr>
              <w:tabs>
                <w:tab w:val="clear" w:pos="360"/>
                <w:tab w:val="num" w:pos="432"/>
                <w:tab w:val="left" w:pos="612"/>
              </w:tabs>
              <w:ind w:left="612" w:hanging="612"/>
              <w:rPr>
                <w:rFonts w:ascii="Arial" w:hAnsi="Arial" w:cs="Arial"/>
                <w:sz w:val="22"/>
              </w:rPr>
            </w:pPr>
            <w:r>
              <w:rPr>
                <w:rFonts w:ascii="Arial" w:hAnsi="Arial" w:cs="Arial"/>
                <w:sz w:val="22"/>
              </w:rPr>
              <w:tab/>
            </w:r>
            <w:r w:rsidR="009C354F">
              <w:rPr>
                <w:rFonts w:ascii="Arial" w:hAnsi="Arial" w:cs="Arial"/>
                <w:sz w:val="22"/>
              </w:rPr>
              <w:t xml:space="preserve">Submit </w:t>
            </w:r>
            <w:r w:rsidR="00CA7F2E">
              <w:rPr>
                <w:rFonts w:ascii="Arial" w:hAnsi="Arial" w:cs="Arial"/>
                <w:sz w:val="22"/>
              </w:rPr>
              <w:t xml:space="preserve">ethics </w:t>
            </w:r>
            <w:r w:rsidR="009C354F">
              <w:rPr>
                <w:rFonts w:ascii="Arial" w:hAnsi="Arial" w:cs="Arial"/>
                <w:sz w:val="22"/>
              </w:rPr>
              <w:t xml:space="preserve">application to appropriate Ethics Committee </w:t>
            </w:r>
          </w:p>
          <w:p w:rsidR="00480DCA" w:rsidRDefault="00E12331" w:rsidP="009B7E37">
            <w:pPr>
              <w:tabs>
                <w:tab w:val="left" w:pos="612"/>
              </w:tabs>
              <w:ind w:left="612" w:hanging="612"/>
              <w:rPr>
                <w:rFonts w:ascii="Arial" w:hAnsi="Arial" w:cs="Arial"/>
                <w:sz w:val="22"/>
              </w:rPr>
            </w:pPr>
            <w:r>
              <w:rPr>
                <w:rFonts w:ascii="Arial" w:hAnsi="Arial" w:cs="Arial"/>
                <w:sz w:val="22"/>
              </w:rPr>
              <w:tab/>
            </w:r>
            <w:r w:rsidR="006839BC">
              <w:rPr>
                <w:rFonts w:ascii="Arial" w:hAnsi="Arial" w:cs="Arial"/>
                <w:sz w:val="22"/>
              </w:rPr>
              <w:t xml:space="preserve">Check with </w:t>
            </w:r>
            <w:r w:rsidR="00B67860">
              <w:rPr>
                <w:rFonts w:ascii="Arial" w:hAnsi="Arial" w:cs="Arial"/>
                <w:sz w:val="22"/>
              </w:rPr>
              <w:t>FGSO</w:t>
            </w:r>
            <w:r w:rsidR="006839BC">
              <w:rPr>
                <w:rFonts w:ascii="Arial" w:hAnsi="Arial" w:cs="Arial"/>
                <w:sz w:val="22"/>
              </w:rPr>
              <w:t xml:space="preserve"> re timing of submission – some </w:t>
            </w:r>
            <w:proofErr w:type="spellStart"/>
            <w:r w:rsidR="00B67860">
              <w:rPr>
                <w:rFonts w:ascii="Arial" w:hAnsi="Arial" w:cs="Arial"/>
                <w:sz w:val="22"/>
              </w:rPr>
              <w:t>Faculty</w:t>
            </w:r>
            <w:r w:rsidR="006839BC">
              <w:rPr>
                <w:rFonts w:ascii="Arial" w:hAnsi="Arial" w:cs="Arial"/>
                <w:sz w:val="22"/>
              </w:rPr>
              <w:t>s</w:t>
            </w:r>
            <w:proofErr w:type="spellEnd"/>
            <w:r w:rsidR="006839BC">
              <w:rPr>
                <w:rFonts w:ascii="Arial" w:hAnsi="Arial" w:cs="Arial"/>
                <w:sz w:val="22"/>
              </w:rPr>
              <w:t xml:space="preserve"> may prefer ethics submission prior to submission</w:t>
            </w:r>
            <w:r w:rsidR="00CA7F2E">
              <w:rPr>
                <w:rFonts w:ascii="Arial" w:hAnsi="Arial" w:cs="Arial"/>
                <w:sz w:val="22"/>
              </w:rPr>
              <w:t xml:space="preserve"> of Application for Candidacy</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Ethics Officer </w:t>
            </w:r>
            <w:r w:rsidR="00CA7F2E">
              <w:rPr>
                <w:rFonts w:ascii="Arial" w:hAnsi="Arial" w:cs="Arial"/>
                <w:sz w:val="22"/>
              </w:rPr>
              <w:t>–</w:t>
            </w:r>
            <w:r>
              <w:rPr>
                <w:rFonts w:ascii="Arial" w:hAnsi="Arial" w:cs="Arial"/>
                <w:sz w:val="22"/>
              </w:rPr>
              <w:t xml:space="preserve"> ORD</w:t>
            </w:r>
            <w:r w:rsidR="00CA7F2E">
              <w:rPr>
                <w:rFonts w:ascii="Arial" w:hAnsi="Arial" w:cs="Arial"/>
                <w:sz w:val="22"/>
              </w:rPr>
              <w:t xml:space="preserve">, Ethics Officer/s - </w:t>
            </w:r>
            <w:proofErr w:type="spellStart"/>
            <w:r w:rsidR="00CA7F2E">
              <w:rPr>
                <w:rFonts w:ascii="Arial" w:hAnsi="Arial" w:cs="Arial"/>
                <w:sz w:val="22"/>
              </w:rPr>
              <w:t>Edusave</w:t>
            </w:r>
            <w:proofErr w:type="spellEnd"/>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41" w:history="1">
              <w:r w:rsidR="00465D39" w:rsidRPr="00933906">
                <w:rPr>
                  <w:rStyle w:val="Hyperlink"/>
                  <w:rFonts w:ascii="Arial" w:hAnsi="Arial" w:cs="Arial"/>
                  <w:sz w:val="22"/>
                </w:rPr>
                <w:t>http://research.curtin.edu.au/guides/ethics.cfm</w:t>
              </w:r>
            </w:hyperlink>
            <w:r w:rsidR="008D6DEE">
              <w:rPr>
                <w:rFonts w:ascii="Arial" w:hAnsi="Arial" w:cs="Arial"/>
                <w:sz w:val="22"/>
              </w:rPr>
              <w:t xml:space="preserve"> </w:t>
            </w:r>
            <w:r w:rsidR="00CA7F2E">
              <w:rPr>
                <w:rFonts w:ascii="Arial" w:hAnsi="Arial" w:cs="Arial"/>
                <w:sz w:val="22"/>
              </w:rPr>
              <w:t>(for humans and animals)</w:t>
            </w:r>
          </w:p>
          <w:p w:rsidR="009C354F" w:rsidRDefault="004330D0" w:rsidP="00465D39">
            <w:pPr>
              <w:numPr>
                <w:ilvl w:val="0"/>
                <w:numId w:val="14"/>
              </w:numPr>
              <w:tabs>
                <w:tab w:val="clear" w:pos="473"/>
                <w:tab w:val="num" w:pos="432"/>
                <w:tab w:val="num" w:pos="502"/>
              </w:tabs>
              <w:spacing w:before="40" w:after="40"/>
              <w:ind w:left="432" w:hanging="319"/>
              <w:rPr>
                <w:rFonts w:ascii="Arial" w:hAnsi="Arial" w:cs="Arial"/>
                <w:sz w:val="22"/>
              </w:rPr>
            </w:pPr>
            <w:hyperlink r:id="rId42" w:history="1">
              <w:r w:rsidR="00465D39" w:rsidRPr="00933906">
                <w:rPr>
                  <w:rStyle w:val="Hyperlink"/>
                  <w:rFonts w:ascii="Arial" w:hAnsi="Arial" w:cs="Arial"/>
                  <w:sz w:val="22"/>
                </w:rPr>
                <w:t>http://healthandsafety.curtin.edu.au/index.cfm</w:t>
              </w:r>
            </w:hyperlink>
            <w:r w:rsidR="00465D39">
              <w:rPr>
                <w:rFonts w:ascii="Arial" w:hAnsi="Arial" w:cs="Arial"/>
                <w:sz w:val="22"/>
              </w:rPr>
              <w:t xml:space="preserve"> </w:t>
            </w:r>
            <w:r w:rsidR="00CA7F2E">
              <w:rPr>
                <w:rFonts w:ascii="Arial" w:hAnsi="Arial" w:cs="Arial"/>
                <w:sz w:val="22"/>
              </w:rPr>
              <w:t xml:space="preserve">(for </w:t>
            </w:r>
            <w:proofErr w:type="spellStart"/>
            <w:r w:rsidR="00CA7F2E">
              <w:rPr>
                <w:rFonts w:ascii="Arial" w:hAnsi="Arial" w:cs="Arial"/>
                <w:sz w:val="22"/>
              </w:rPr>
              <w:t>Biosafety</w:t>
            </w:r>
            <w:proofErr w:type="spellEnd"/>
            <w:r w:rsidR="00CA7F2E">
              <w:rPr>
                <w:rFonts w:ascii="Arial" w:hAnsi="Arial" w:cs="Arial"/>
                <w:sz w:val="22"/>
              </w:rPr>
              <w:t>, Radiation and Hazardous Substances)</w:t>
            </w:r>
          </w:p>
        </w:tc>
      </w:tr>
      <w:tr w:rsidR="009C354F" w:rsidTr="001A1381">
        <w:trPr>
          <w:cantSplit/>
        </w:trPr>
        <w:tc>
          <w:tcPr>
            <w:tcW w:w="4468" w:type="dxa"/>
            <w:tcBorders>
              <w:left w:val="double" w:sz="4" w:space="0" w:color="auto"/>
              <w:right w:val="nil"/>
            </w:tcBorders>
          </w:tcPr>
          <w:p w:rsidR="00480DCA" w:rsidRDefault="006839BC" w:rsidP="009B7E37">
            <w:pPr>
              <w:tabs>
                <w:tab w:val="left" w:pos="612"/>
              </w:tabs>
              <w:ind w:left="612" w:hanging="612"/>
              <w:rPr>
                <w:rFonts w:ascii="Arial" w:hAnsi="Arial" w:cs="Arial"/>
                <w:sz w:val="22"/>
              </w:rPr>
            </w:pPr>
            <w:r>
              <w:rPr>
                <w:rFonts w:ascii="Arial" w:hAnsi="Arial" w:cs="Arial"/>
                <w:sz w:val="22"/>
              </w:rPr>
              <w:t>4.16</w:t>
            </w:r>
            <w:r>
              <w:rPr>
                <w:rFonts w:ascii="Arial" w:hAnsi="Arial" w:cs="Arial"/>
                <w:sz w:val="22"/>
              </w:rPr>
              <w:tab/>
            </w:r>
            <w:r w:rsidR="009C354F">
              <w:rPr>
                <w:rFonts w:ascii="Arial" w:hAnsi="Arial" w:cs="Arial"/>
                <w:sz w:val="22"/>
              </w:rPr>
              <w:t>Submit application to appropriate external ethics committee (as necessary)</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p>
        </w:tc>
      </w:tr>
      <w:tr w:rsidR="009C354F" w:rsidTr="001A1381">
        <w:trPr>
          <w:cantSplit/>
        </w:trPr>
        <w:tc>
          <w:tcPr>
            <w:tcW w:w="4468" w:type="dxa"/>
            <w:tcBorders>
              <w:left w:val="double" w:sz="4" w:space="0" w:color="auto"/>
              <w:right w:val="nil"/>
            </w:tcBorders>
            <w:shd w:val="clear" w:color="auto" w:fill="D9D9D9"/>
          </w:tcPr>
          <w:p w:rsidR="009C354F" w:rsidRDefault="009C354F" w:rsidP="003B5714">
            <w:pPr>
              <w:pStyle w:val="Heading3"/>
              <w:ind w:left="612" w:hanging="612"/>
              <w:rPr>
                <w:i/>
                <w:iCs/>
                <w:sz w:val="22"/>
              </w:rPr>
            </w:pPr>
            <w:r>
              <w:rPr>
                <w:i/>
                <w:iCs/>
                <w:sz w:val="22"/>
              </w:rPr>
              <w:t>5</w:t>
            </w:r>
            <w:r>
              <w:rPr>
                <w:i/>
                <w:iCs/>
                <w:sz w:val="22"/>
              </w:rPr>
              <w:tab/>
              <w:t>Confirmed Candidature</w:t>
            </w:r>
          </w:p>
        </w:tc>
        <w:tc>
          <w:tcPr>
            <w:tcW w:w="3716" w:type="dxa"/>
            <w:tcBorders>
              <w:left w:val="nil"/>
              <w:right w:val="nil"/>
            </w:tcBorders>
            <w:shd w:val="clear" w:color="auto" w:fill="D9D9D9"/>
          </w:tcPr>
          <w:p w:rsidR="009C354F" w:rsidRDefault="009C354F">
            <w:pPr>
              <w:pStyle w:val="Heading3"/>
              <w:ind w:left="432" w:hanging="432"/>
              <w:rPr>
                <w:i/>
                <w:iCs/>
                <w:sz w:val="22"/>
              </w:rPr>
            </w:pPr>
          </w:p>
        </w:tc>
        <w:tc>
          <w:tcPr>
            <w:tcW w:w="7116" w:type="dxa"/>
            <w:tcBorders>
              <w:left w:val="nil"/>
              <w:right w:val="double" w:sz="4" w:space="0" w:color="auto"/>
            </w:tcBorders>
            <w:shd w:val="clear" w:color="auto" w:fill="D9D9D9"/>
          </w:tcPr>
          <w:p w:rsidR="009C354F" w:rsidRDefault="009C354F">
            <w:pPr>
              <w:pStyle w:val="Heading3"/>
              <w:tabs>
                <w:tab w:val="num" w:pos="432"/>
              </w:tabs>
              <w:ind w:left="432" w:hanging="319"/>
              <w:rPr>
                <w:i/>
                <w:iCs/>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5.1</w:t>
            </w:r>
            <w:r>
              <w:rPr>
                <w:rFonts w:ascii="Arial" w:hAnsi="Arial" w:cs="Arial"/>
                <w:sz w:val="22"/>
              </w:rPr>
              <w:tab/>
            </w:r>
            <w:r w:rsidR="009B7E37">
              <w:rPr>
                <w:rFonts w:ascii="Arial" w:hAnsi="Arial" w:cs="Arial"/>
                <w:sz w:val="22"/>
              </w:rPr>
              <w:t>Develop a time line/schedule</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480DCA" w:rsidRDefault="009C354F" w:rsidP="0051333B">
            <w:pPr>
              <w:ind w:left="612" w:hanging="612"/>
              <w:rPr>
                <w:rFonts w:ascii="Arial" w:hAnsi="Arial" w:cs="Arial"/>
                <w:sz w:val="22"/>
              </w:rPr>
            </w:pPr>
            <w:r>
              <w:rPr>
                <w:rFonts w:ascii="Arial" w:hAnsi="Arial" w:cs="Arial"/>
                <w:sz w:val="22"/>
              </w:rPr>
              <w:t>5.</w:t>
            </w:r>
            <w:r w:rsidR="00E12331">
              <w:rPr>
                <w:rFonts w:ascii="Arial" w:hAnsi="Arial" w:cs="Arial"/>
                <w:sz w:val="22"/>
              </w:rPr>
              <w:t>2</w:t>
            </w:r>
            <w:r>
              <w:rPr>
                <w:rFonts w:ascii="Arial" w:hAnsi="Arial" w:cs="Arial"/>
                <w:sz w:val="22"/>
              </w:rPr>
              <w:tab/>
              <w:t>Collect data/process data</w:t>
            </w:r>
            <w:r w:rsidR="00E12331">
              <w:rPr>
                <w:rFonts w:ascii="Arial" w:hAnsi="Arial" w:cs="Arial"/>
                <w:sz w:val="22"/>
              </w:rPr>
              <w:t>.</w:t>
            </w:r>
            <w:r>
              <w:rPr>
                <w:rFonts w:ascii="Arial" w:hAnsi="Arial" w:cs="Arial"/>
                <w:sz w:val="22"/>
              </w:rPr>
              <w:br/>
              <w:t>Register for seminars/modules re</w:t>
            </w:r>
            <w:r w:rsidR="00480DCA">
              <w:rPr>
                <w:rFonts w:ascii="Arial" w:hAnsi="Arial" w:cs="Arial"/>
                <w:sz w:val="22"/>
              </w:rPr>
              <w:t>lated to Information Management</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43" w:history="1">
              <w:r w:rsidR="00465D39" w:rsidRPr="00933906">
                <w:rPr>
                  <w:rStyle w:val="Hyperlink"/>
                  <w:rFonts w:ascii="Arial" w:hAnsi="Arial" w:cs="Arial"/>
                  <w:sz w:val="22"/>
                </w:rPr>
                <w:t>http://research.curtin.edu.au/seminars/</w:t>
              </w:r>
            </w:hyperlink>
            <w:r w:rsidR="008A6DAA">
              <w:rPr>
                <w:rFonts w:ascii="Arial" w:hAnsi="Arial" w:cs="Arial"/>
                <w:sz w:val="22"/>
              </w:rPr>
              <w:t xml:space="preserve"> </w:t>
            </w:r>
          </w:p>
          <w:p w:rsidR="0051333B" w:rsidRPr="008D6DEE"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44" w:history="1">
              <w:r w:rsidR="0051333B" w:rsidRPr="00655291">
                <w:rPr>
                  <w:rStyle w:val="Hyperlink"/>
                  <w:rFonts w:ascii="Arial" w:hAnsi="Arial" w:cs="Arial"/>
                  <w:sz w:val="22"/>
                </w:rPr>
                <w:t>http://research.curtin.edu.au/seminars/otherareas.cfm</w:t>
              </w:r>
            </w:hyperlink>
            <w:r w:rsidR="0051333B">
              <w:t xml:space="preserve"> </w:t>
            </w:r>
          </w:p>
          <w:p w:rsidR="009C354F" w:rsidRPr="008D6DEE" w:rsidRDefault="009C354F">
            <w:pPr>
              <w:tabs>
                <w:tab w:val="num" w:pos="338"/>
                <w:tab w:val="num" w:pos="432"/>
              </w:tabs>
              <w:spacing w:before="40" w:after="40"/>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480DCA" w:rsidRDefault="009C354F" w:rsidP="006216BF">
            <w:pPr>
              <w:ind w:left="612" w:hanging="612"/>
              <w:rPr>
                <w:rFonts w:ascii="Arial" w:hAnsi="Arial" w:cs="Arial"/>
                <w:sz w:val="22"/>
              </w:rPr>
            </w:pPr>
            <w:r>
              <w:rPr>
                <w:rFonts w:ascii="Arial" w:hAnsi="Arial" w:cs="Arial"/>
                <w:sz w:val="22"/>
              </w:rPr>
              <w:lastRenderedPageBreak/>
              <w:t>5.</w:t>
            </w:r>
            <w:r w:rsidR="00E12331">
              <w:rPr>
                <w:rFonts w:ascii="Arial" w:hAnsi="Arial" w:cs="Arial"/>
                <w:sz w:val="22"/>
              </w:rPr>
              <w:t>3</w:t>
            </w:r>
            <w:r>
              <w:rPr>
                <w:rFonts w:ascii="Arial" w:hAnsi="Arial" w:cs="Arial"/>
                <w:sz w:val="22"/>
              </w:rPr>
              <w:tab/>
            </w:r>
            <w:proofErr w:type="spellStart"/>
            <w:r>
              <w:rPr>
                <w:rFonts w:ascii="Arial" w:hAnsi="Arial" w:cs="Arial"/>
                <w:sz w:val="22"/>
              </w:rPr>
              <w:t>Analyse</w:t>
            </w:r>
            <w:proofErr w:type="spellEnd"/>
            <w:r>
              <w:rPr>
                <w:rFonts w:ascii="Arial" w:hAnsi="Arial" w:cs="Arial"/>
                <w:sz w:val="22"/>
              </w:rPr>
              <w:t xml:space="preserve"> and interpret data.</w:t>
            </w:r>
            <w:r>
              <w:rPr>
                <w:rFonts w:ascii="Arial" w:hAnsi="Arial" w:cs="Arial"/>
                <w:sz w:val="22"/>
              </w:rPr>
              <w:br/>
            </w:r>
            <w:r w:rsidR="006216BF">
              <w:rPr>
                <w:rFonts w:ascii="Arial" w:hAnsi="Arial" w:cs="Arial"/>
                <w:sz w:val="22"/>
              </w:rPr>
              <w:t>Attend s</w:t>
            </w:r>
            <w:r w:rsidR="00F657A1">
              <w:rPr>
                <w:rFonts w:ascii="Arial" w:hAnsi="Arial" w:cs="Arial"/>
                <w:sz w:val="22"/>
              </w:rPr>
              <w:t xml:space="preserve">eminars in </w:t>
            </w:r>
            <w:proofErr w:type="spellStart"/>
            <w:r w:rsidR="00F657A1">
              <w:rPr>
                <w:rFonts w:ascii="Arial" w:hAnsi="Arial" w:cs="Arial"/>
                <w:sz w:val="22"/>
              </w:rPr>
              <w:t>NVivo</w:t>
            </w:r>
            <w:proofErr w:type="spellEnd"/>
            <w:r w:rsidR="006216BF">
              <w:rPr>
                <w:rFonts w:ascii="Arial" w:hAnsi="Arial" w:cs="Arial"/>
                <w:sz w:val="22"/>
              </w:rPr>
              <w:t>.</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6216BF" w:rsidRPr="008D6DEE" w:rsidRDefault="004330D0" w:rsidP="008A6DAA">
            <w:pPr>
              <w:numPr>
                <w:ilvl w:val="0"/>
                <w:numId w:val="14"/>
              </w:numPr>
              <w:tabs>
                <w:tab w:val="clear" w:pos="473"/>
                <w:tab w:val="num" w:pos="432"/>
                <w:tab w:val="num" w:pos="502"/>
              </w:tabs>
              <w:spacing w:before="40" w:after="40"/>
              <w:ind w:left="432" w:hanging="319"/>
              <w:rPr>
                <w:rFonts w:ascii="Arial" w:hAnsi="Arial" w:cs="Arial"/>
                <w:sz w:val="22"/>
              </w:rPr>
            </w:pPr>
            <w:hyperlink r:id="rId45" w:history="1">
              <w:r w:rsidR="006216BF" w:rsidRPr="00655291">
                <w:rPr>
                  <w:rStyle w:val="Hyperlink"/>
                  <w:rFonts w:ascii="Arial" w:hAnsi="Arial" w:cs="Arial"/>
                  <w:sz w:val="22"/>
                </w:rPr>
                <w:t>http://research.curtin.edu.au/seminars/otherareas.cfm</w:t>
              </w:r>
            </w:hyperlink>
          </w:p>
          <w:p w:rsidR="009C354F" w:rsidRPr="008D6DEE" w:rsidRDefault="009C354F">
            <w:pPr>
              <w:tabs>
                <w:tab w:val="num" w:pos="338"/>
                <w:tab w:val="num" w:pos="432"/>
              </w:tabs>
              <w:spacing w:before="40" w:after="40"/>
              <w:ind w:left="432" w:hanging="319"/>
              <w:rPr>
                <w:rFonts w:ascii="Arial" w:hAnsi="Arial" w:cs="Arial"/>
                <w:sz w:val="22"/>
              </w:rPr>
            </w:pPr>
          </w:p>
        </w:tc>
      </w:tr>
      <w:tr w:rsidR="00E12331" w:rsidTr="001A1381">
        <w:trPr>
          <w:cantSplit/>
        </w:trPr>
        <w:tc>
          <w:tcPr>
            <w:tcW w:w="4468" w:type="dxa"/>
            <w:tcBorders>
              <w:left w:val="double" w:sz="4" w:space="0" w:color="auto"/>
              <w:right w:val="nil"/>
            </w:tcBorders>
          </w:tcPr>
          <w:p w:rsidR="00480DCA" w:rsidRDefault="00E12331" w:rsidP="009B7E37">
            <w:pPr>
              <w:ind w:left="612" w:hanging="612"/>
              <w:rPr>
                <w:rFonts w:ascii="Arial" w:hAnsi="Arial" w:cs="Arial"/>
                <w:sz w:val="22"/>
              </w:rPr>
            </w:pPr>
            <w:r>
              <w:rPr>
                <w:rFonts w:ascii="Arial" w:hAnsi="Arial" w:cs="Arial"/>
                <w:sz w:val="22"/>
              </w:rPr>
              <w:t>5.4</w:t>
            </w:r>
            <w:r>
              <w:rPr>
                <w:rFonts w:ascii="Arial" w:hAnsi="Arial" w:cs="Arial"/>
                <w:sz w:val="22"/>
              </w:rPr>
              <w:tab/>
              <w:t>Begin writing draft chapters, develop skeleton framework.  Register for seminars that give advice on thesis writing and document management.</w:t>
            </w:r>
          </w:p>
        </w:tc>
        <w:tc>
          <w:tcPr>
            <w:tcW w:w="3716" w:type="dxa"/>
            <w:tcBorders>
              <w:left w:val="nil"/>
              <w:right w:val="nil"/>
            </w:tcBorders>
          </w:tcPr>
          <w:p w:rsidR="00E12331" w:rsidRDefault="00E12331" w:rsidP="006543E3">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E12331" w:rsidRDefault="004330D0" w:rsidP="006543E3">
            <w:pPr>
              <w:numPr>
                <w:ilvl w:val="0"/>
                <w:numId w:val="14"/>
              </w:numPr>
              <w:tabs>
                <w:tab w:val="clear" w:pos="473"/>
                <w:tab w:val="num" w:pos="432"/>
                <w:tab w:val="num" w:pos="502"/>
              </w:tabs>
              <w:ind w:left="432" w:hanging="319"/>
              <w:rPr>
                <w:rFonts w:ascii="Arial" w:hAnsi="Arial" w:cs="Arial"/>
                <w:sz w:val="22"/>
              </w:rPr>
            </w:pPr>
            <w:hyperlink r:id="rId46" w:history="1">
              <w:r w:rsidR="008D6DEE" w:rsidRPr="00B55610">
                <w:rPr>
                  <w:rStyle w:val="Hyperlink"/>
                  <w:rFonts w:ascii="Arial" w:hAnsi="Arial" w:cs="Arial"/>
                  <w:sz w:val="22"/>
                </w:rPr>
                <w:t>http://research.curtin.edu.au/seminars/</w:t>
              </w:r>
            </w:hyperlink>
            <w:r w:rsidR="008D6DEE">
              <w:rPr>
                <w:rFonts w:ascii="Arial" w:hAnsi="Arial" w:cs="Arial"/>
                <w:sz w:val="22"/>
              </w:rPr>
              <w:t xml:space="preserve"> </w:t>
            </w:r>
          </w:p>
          <w:p w:rsidR="00E12331" w:rsidRDefault="00E12331" w:rsidP="006543E3">
            <w:pPr>
              <w:tabs>
                <w:tab w:val="num" w:pos="338"/>
                <w:tab w:val="num" w:pos="432"/>
              </w:tabs>
              <w:ind w:left="432" w:hanging="319"/>
              <w:rPr>
                <w:rFonts w:ascii="Arial" w:hAnsi="Arial" w:cs="Arial"/>
                <w:sz w:val="22"/>
              </w:rPr>
            </w:pPr>
          </w:p>
        </w:tc>
      </w:tr>
      <w:tr w:rsidR="00E12331" w:rsidTr="001A1381">
        <w:trPr>
          <w:cantSplit/>
        </w:trPr>
        <w:tc>
          <w:tcPr>
            <w:tcW w:w="4468" w:type="dxa"/>
            <w:tcBorders>
              <w:left w:val="double" w:sz="4" w:space="0" w:color="auto"/>
              <w:right w:val="nil"/>
            </w:tcBorders>
          </w:tcPr>
          <w:p w:rsidR="00E12331" w:rsidRDefault="00E12331" w:rsidP="009B7E37">
            <w:pPr>
              <w:numPr>
                <w:ilvl w:val="1"/>
                <w:numId w:val="30"/>
              </w:numPr>
              <w:tabs>
                <w:tab w:val="clear" w:pos="360"/>
              </w:tabs>
              <w:ind w:left="612" w:hanging="612"/>
              <w:rPr>
                <w:rFonts w:ascii="Arial" w:hAnsi="Arial" w:cs="Arial"/>
                <w:sz w:val="22"/>
              </w:rPr>
            </w:pPr>
            <w:r>
              <w:rPr>
                <w:rFonts w:ascii="Arial" w:hAnsi="Arial" w:cs="Arial"/>
                <w:sz w:val="22"/>
              </w:rPr>
              <w:t>Review formatting requirements for Digital Thesis submission (to ease digital lodgment)</w:t>
            </w:r>
          </w:p>
        </w:tc>
        <w:tc>
          <w:tcPr>
            <w:tcW w:w="3716" w:type="dxa"/>
            <w:tcBorders>
              <w:left w:val="nil"/>
              <w:right w:val="nil"/>
            </w:tcBorders>
          </w:tcPr>
          <w:p w:rsidR="00E12331" w:rsidRDefault="00E12331" w:rsidP="006543E3">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E12331" w:rsidRDefault="004330D0" w:rsidP="006543E3">
            <w:pPr>
              <w:numPr>
                <w:ilvl w:val="0"/>
                <w:numId w:val="14"/>
              </w:numPr>
              <w:tabs>
                <w:tab w:val="clear" w:pos="473"/>
                <w:tab w:val="num" w:pos="432"/>
                <w:tab w:val="num" w:pos="502"/>
              </w:tabs>
              <w:ind w:left="432" w:hanging="319"/>
              <w:rPr>
                <w:rFonts w:ascii="Arial" w:hAnsi="Arial" w:cs="Arial"/>
                <w:sz w:val="22"/>
              </w:rPr>
            </w:pPr>
            <w:hyperlink r:id="rId47" w:anchor="digital" w:history="1">
              <w:r w:rsidR="00746F26" w:rsidRPr="007C36AF">
                <w:rPr>
                  <w:rStyle w:val="Hyperlink"/>
                  <w:rFonts w:ascii="Arial" w:hAnsi="Arial" w:cs="Arial"/>
                  <w:sz w:val="22"/>
                </w:rPr>
                <w:t>http://research.curtin.edu.au/guides/forms/forms.cfm#digital</w:t>
              </w:r>
            </w:hyperlink>
            <w:r w:rsidR="00746F26">
              <w:rPr>
                <w:rFonts w:ascii="Arial" w:hAnsi="Arial" w:cs="Arial"/>
                <w:sz w:val="22"/>
              </w:rPr>
              <w:t xml:space="preserve"> </w:t>
            </w:r>
          </w:p>
          <w:p w:rsidR="00E12331" w:rsidRDefault="00E12331" w:rsidP="006543E3">
            <w:pPr>
              <w:numPr>
                <w:ilvl w:val="0"/>
                <w:numId w:val="14"/>
              </w:numPr>
              <w:tabs>
                <w:tab w:val="clear" w:pos="473"/>
                <w:tab w:val="num" w:pos="432"/>
                <w:tab w:val="num" w:pos="502"/>
              </w:tabs>
              <w:ind w:left="432" w:hanging="319"/>
              <w:rPr>
                <w:rFonts w:ascii="Arial" w:hAnsi="Arial" w:cs="Arial"/>
                <w:sz w:val="22"/>
              </w:rPr>
            </w:pPr>
            <w:r>
              <w:rPr>
                <w:rFonts w:ascii="Arial" w:hAnsi="Arial" w:cs="Arial"/>
                <w:sz w:val="22"/>
              </w:rPr>
              <w:t xml:space="preserve">contact ADT Coordinator: </w:t>
            </w:r>
            <w:hyperlink r:id="rId48" w:history="1">
              <w:r w:rsidR="007B5CBC" w:rsidRPr="00933906">
                <w:rPr>
                  <w:rStyle w:val="Hyperlink"/>
                  <w:rFonts w:ascii="Arial" w:hAnsi="Arial" w:cs="Arial"/>
                  <w:sz w:val="22"/>
                </w:rPr>
                <w:t>adt@exchange.curtin.edu.au</w:t>
              </w:r>
            </w:hyperlink>
            <w:r w:rsidR="007B5CBC">
              <w:rPr>
                <w:rFonts w:ascii="Arial" w:hAnsi="Arial" w:cs="Arial"/>
                <w:sz w:val="22"/>
              </w:rPr>
              <w:t xml:space="preserve"> </w:t>
            </w:r>
          </w:p>
          <w:p w:rsidR="00E12331" w:rsidRDefault="00E12331" w:rsidP="006543E3">
            <w:pPr>
              <w:tabs>
                <w:tab w:val="num" w:pos="338"/>
                <w:tab w:val="num" w:pos="43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shd w:val="clear" w:color="auto" w:fill="D9D9D9"/>
          </w:tcPr>
          <w:p w:rsidR="009C354F" w:rsidRDefault="009C354F" w:rsidP="007E039D">
            <w:pPr>
              <w:pStyle w:val="Heading3"/>
              <w:ind w:left="612" w:hanging="612"/>
              <w:rPr>
                <w:i/>
                <w:iCs/>
                <w:sz w:val="22"/>
              </w:rPr>
            </w:pPr>
            <w:r>
              <w:rPr>
                <w:i/>
                <w:iCs/>
                <w:sz w:val="22"/>
              </w:rPr>
              <w:t>6</w:t>
            </w:r>
            <w:r>
              <w:rPr>
                <w:i/>
                <w:iCs/>
                <w:sz w:val="22"/>
              </w:rPr>
              <w:tab/>
              <w:t>Review Progress</w:t>
            </w:r>
          </w:p>
        </w:tc>
        <w:tc>
          <w:tcPr>
            <w:tcW w:w="3716" w:type="dxa"/>
            <w:tcBorders>
              <w:left w:val="nil"/>
              <w:right w:val="nil"/>
            </w:tcBorders>
            <w:shd w:val="clear" w:color="auto" w:fill="D9D9D9"/>
          </w:tcPr>
          <w:p w:rsidR="009C354F" w:rsidRDefault="009C354F">
            <w:pPr>
              <w:pStyle w:val="Heading3"/>
              <w:ind w:left="432" w:hanging="432"/>
              <w:rPr>
                <w:i/>
                <w:iCs/>
                <w:sz w:val="22"/>
              </w:rPr>
            </w:pPr>
          </w:p>
        </w:tc>
        <w:tc>
          <w:tcPr>
            <w:tcW w:w="7116" w:type="dxa"/>
            <w:tcBorders>
              <w:left w:val="nil"/>
              <w:right w:val="double" w:sz="4" w:space="0" w:color="auto"/>
            </w:tcBorders>
            <w:shd w:val="clear" w:color="auto" w:fill="D9D9D9"/>
          </w:tcPr>
          <w:p w:rsidR="009C354F" w:rsidRDefault="009C354F">
            <w:pPr>
              <w:pStyle w:val="Heading3"/>
              <w:tabs>
                <w:tab w:val="num" w:pos="432"/>
              </w:tabs>
              <w:ind w:left="432" w:hanging="319"/>
              <w:rPr>
                <w:i/>
                <w:iCs/>
                <w:sz w:val="22"/>
              </w:rPr>
            </w:pPr>
          </w:p>
        </w:tc>
      </w:tr>
      <w:tr w:rsidR="009C354F" w:rsidTr="001A1381">
        <w:trPr>
          <w:cantSplit/>
        </w:trPr>
        <w:tc>
          <w:tcPr>
            <w:tcW w:w="4468" w:type="dxa"/>
            <w:tcBorders>
              <w:left w:val="double" w:sz="4" w:space="0" w:color="auto"/>
              <w:right w:val="nil"/>
            </w:tcBorders>
          </w:tcPr>
          <w:p w:rsidR="009C354F" w:rsidRDefault="009C354F" w:rsidP="007E039D">
            <w:pPr>
              <w:ind w:left="612" w:hanging="612"/>
              <w:rPr>
                <w:rFonts w:ascii="Arial" w:hAnsi="Arial" w:cs="Arial"/>
                <w:sz w:val="22"/>
              </w:rPr>
            </w:pPr>
            <w:r>
              <w:rPr>
                <w:rFonts w:ascii="Arial" w:hAnsi="Arial" w:cs="Arial"/>
                <w:sz w:val="22"/>
              </w:rPr>
              <w:t>6.1</w:t>
            </w:r>
            <w:r>
              <w:rPr>
                <w:rFonts w:ascii="Arial" w:hAnsi="Arial" w:cs="Arial"/>
                <w:sz w:val="22"/>
              </w:rPr>
              <w:tab/>
              <w:t>Review progress regularly</w:t>
            </w:r>
          </w:p>
        </w:tc>
        <w:tc>
          <w:tcPr>
            <w:tcW w:w="3716" w:type="dxa"/>
            <w:tcBorders>
              <w:left w:val="nil"/>
              <w:right w:val="nil"/>
            </w:tcBorders>
          </w:tcPr>
          <w:p w:rsidR="009C354F" w:rsidRDefault="009C354F" w:rsidP="009B7E37">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 xml:space="preserve">Supervisor </w:t>
            </w:r>
            <w:r>
              <w:rPr>
                <w:rFonts w:ascii="Arial" w:hAnsi="Arial" w:cs="Arial"/>
                <w:sz w:val="22"/>
              </w:rPr>
              <w:t>(ongoing)</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bottom w:val="single" w:sz="4" w:space="0" w:color="auto"/>
              <w:right w:val="nil"/>
            </w:tcBorders>
          </w:tcPr>
          <w:p w:rsidR="00480DCA" w:rsidRDefault="009C354F" w:rsidP="009B7E37">
            <w:pPr>
              <w:ind w:left="612" w:hanging="612"/>
              <w:rPr>
                <w:rFonts w:ascii="Arial" w:hAnsi="Arial" w:cs="Arial"/>
                <w:sz w:val="22"/>
              </w:rPr>
            </w:pPr>
            <w:r>
              <w:rPr>
                <w:rFonts w:ascii="Arial" w:hAnsi="Arial" w:cs="Arial"/>
                <w:sz w:val="22"/>
              </w:rPr>
              <w:t>6.</w:t>
            </w:r>
            <w:r w:rsidR="00F657A1">
              <w:rPr>
                <w:rFonts w:ascii="Arial" w:hAnsi="Arial" w:cs="Arial"/>
                <w:sz w:val="22"/>
              </w:rPr>
              <w:t>2</w:t>
            </w:r>
            <w:r>
              <w:rPr>
                <w:rFonts w:ascii="Arial" w:hAnsi="Arial" w:cs="Arial"/>
                <w:sz w:val="22"/>
              </w:rPr>
              <w:tab/>
              <w:t>Complete “Annu</w:t>
            </w:r>
            <w:r w:rsidR="00F657A1">
              <w:rPr>
                <w:rFonts w:ascii="Arial" w:hAnsi="Arial" w:cs="Arial"/>
                <w:sz w:val="22"/>
              </w:rPr>
              <w:t xml:space="preserve">al Progress </w:t>
            </w:r>
            <w:r>
              <w:rPr>
                <w:rFonts w:ascii="Arial" w:hAnsi="Arial" w:cs="Arial"/>
                <w:sz w:val="22"/>
              </w:rPr>
              <w:t>Report” (</w:t>
            </w:r>
            <w:r w:rsidR="00F657A1">
              <w:rPr>
                <w:rFonts w:ascii="Arial" w:hAnsi="Arial" w:cs="Arial"/>
                <w:sz w:val="22"/>
              </w:rPr>
              <w:t>submitted</w:t>
            </w:r>
            <w:r>
              <w:rPr>
                <w:rFonts w:ascii="Arial" w:hAnsi="Arial" w:cs="Arial"/>
                <w:sz w:val="22"/>
              </w:rPr>
              <w:t xml:space="preserve"> on</w:t>
            </w:r>
            <w:r w:rsidR="00FC1285">
              <w:rPr>
                <w:rFonts w:ascii="Arial" w:hAnsi="Arial" w:cs="Arial"/>
                <w:sz w:val="22"/>
              </w:rPr>
              <w:t xml:space="preserve">line </w:t>
            </w:r>
            <w:r w:rsidR="00F657A1">
              <w:rPr>
                <w:rFonts w:ascii="Arial" w:hAnsi="Arial" w:cs="Arial"/>
                <w:sz w:val="22"/>
              </w:rPr>
              <w:t>in</w:t>
            </w:r>
            <w:r w:rsidR="00FC1285">
              <w:rPr>
                <w:rFonts w:ascii="Arial" w:hAnsi="Arial" w:cs="Arial"/>
                <w:sz w:val="22"/>
              </w:rPr>
              <w:t xml:space="preserve"> August</w:t>
            </w:r>
            <w:r>
              <w:rPr>
                <w:rFonts w:ascii="Arial" w:hAnsi="Arial" w:cs="Arial"/>
                <w:sz w:val="22"/>
              </w:rPr>
              <w:t xml:space="preserve"> each year)</w:t>
            </w:r>
            <w:r w:rsidR="00F657A1">
              <w:rPr>
                <w:rFonts w:ascii="Arial" w:hAnsi="Arial" w:cs="Arial"/>
                <w:sz w:val="22"/>
              </w:rPr>
              <w:br/>
              <w:t>If you are a sponsored international student, you will also complete “</w:t>
            </w:r>
            <w:r w:rsidR="00F657A1" w:rsidRPr="00EA3373">
              <w:rPr>
                <w:rFonts w:ascii="Arial" w:hAnsi="Arial" w:cs="Arial"/>
                <w:sz w:val="22"/>
              </w:rPr>
              <w:t>International Sponsored Student Report (ISSR)</w:t>
            </w:r>
            <w:r w:rsidR="00F657A1">
              <w:rPr>
                <w:rFonts w:ascii="Arial" w:hAnsi="Arial" w:cs="Arial"/>
                <w:sz w:val="22"/>
              </w:rPr>
              <w:t>”</w:t>
            </w:r>
            <w:r w:rsidR="00EA3373">
              <w:rPr>
                <w:rFonts w:ascii="Arial" w:hAnsi="Arial" w:cs="Arial"/>
                <w:sz w:val="22"/>
              </w:rPr>
              <w:t xml:space="preserve"> (submitted online in March each year)</w:t>
            </w:r>
          </w:p>
        </w:tc>
        <w:tc>
          <w:tcPr>
            <w:tcW w:w="3716" w:type="dxa"/>
            <w:tcBorders>
              <w:left w:val="nil"/>
              <w:bottom w:val="single" w:sz="4" w:space="0" w:color="auto"/>
              <w:right w:val="nil"/>
            </w:tcBorders>
          </w:tcPr>
          <w:p w:rsidR="009C354F" w:rsidRDefault="00F657A1">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r w:rsidR="009C354F">
              <w:rPr>
                <w:rFonts w:ascii="Arial" w:hAnsi="Arial" w:cs="Arial"/>
                <w:sz w:val="22"/>
              </w:rPr>
              <w:t xml:space="preserve">, </w:t>
            </w:r>
            <w:r w:rsidR="005F3CD9">
              <w:rPr>
                <w:rFonts w:ascii="Arial" w:hAnsi="Arial" w:cs="Arial"/>
                <w:sz w:val="22"/>
              </w:rPr>
              <w:t>Enrolling Area</w:t>
            </w:r>
            <w:r w:rsidR="009C354F">
              <w:rPr>
                <w:rFonts w:ascii="Arial" w:hAnsi="Arial" w:cs="Arial"/>
                <w:sz w:val="22"/>
              </w:rPr>
              <w:t xml:space="preserve">, </w:t>
            </w:r>
            <w:r w:rsidR="00B67860">
              <w:rPr>
                <w:rFonts w:ascii="Arial" w:hAnsi="Arial" w:cs="Arial"/>
                <w:sz w:val="22"/>
              </w:rPr>
              <w:t>Faculty</w:t>
            </w:r>
          </w:p>
        </w:tc>
        <w:tc>
          <w:tcPr>
            <w:tcW w:w="7116" w:type="dxa"/>
            <w:tcBorders>
              <w:left w:val="nil"/>
              <w:bottom w:val="single" w:sz="4" w:space="0" w:color="auto"/>
              <w:right w:val="double" w:sz="4" w:space="0" w:color="auto"/>
            </w:tcBorders>
          </w:tcPr>
          <w:p w:rsidR="00F657A1" w:rsidRDefault="004330D0" w:rsidP="00EA3373">
            <w:pPr>
              <w:numPr>
                <w:ilvl w:val="0"/>
                <w:numId w:val="14"/>
              </w:numPr>
              <w:tabs>
                <w:tab w:val="clear" w:pos="473"/>
                <w:tab w:val="num" w:pos="432"/>
                <w:tab w:val="num" w:pos="502"/>
              </w:tabs>
              <w:ind w:left="432" w:hanging="319"/>
              <w:rPr>
                <w:rFonts w:ascii="Arial" w:hAnsi="Arial" w:cs="Arial"/>
                <w:sz w:val="22"/>
              </w:rPr>
            </w:pPr>
            <w:hyperlink r:id="rId49" w:history="1">
              <w:r w:rsidR="00746F26" w:rsidRPr="007C36AF">
                <w:rPr>
                  <w:rStyle w:val="Hyperlink"/>
                  <w:rFonts w:ascii="Arial" w:hAnsi="Arial" w:cs="Arial"/>
                  <w:sz w:val="22"/>
                </w:rPr>
                <w:t>http://research.curtin.edu.au/guides/hdrguidelines/apr.cfm</w:t>
              </w:r>
            </w:hyperlink>
            <w:r w:rsidR="00746F26">
              <w:rPr>
                <w:rFonts w:ascii="Arial" w:hAnsi="Arial" w:cs="Arial"/>
                <w:sz w:val="22"/>
              </w:rPr>
              <w:t xml:space="preserve"> </w:t>
            </w:r>
            <w:hyperlink r:id="rId50" w:anchor="apr" w:history="1"/>
          </w:p>
          <w:p w:rsidR="00F657A1" w:rsidRDefault="004330D0" w:rsidP="008D6DEE">
            <w:pPr>
              <w:numPr>
                <w:ilvl w:val="0"/>
                <w:numId w:val="14"/>
              </w:numPr>
              <w:tabs>
                <w:tab w:val="clear" w:pos="473"/>
                <w:tab w:val="num" w:pos="432"/>
                <w:tab w:val="num" w:pos="502"/>
              </w:tabs>
              <w:ind w:left="432" w:hanging="319"/>
              <w:rPr>
                <w:rFonts w:ascii="Arial" w:hAnsi="Arial" w:cs="Arial"/>
                <w:sz w:val="22"/>
              </w:rPr>
            </w:pPr>
            <w:hyperlink r:id="rId51" w:history="1">
              <w:r w:rsidR="00F657A1" w:rsidRPr="00655291">
                <w:rPr>
                  <w:rStyle w:val="Hyperlink"/>
                  <w:rFonts w:ascii="Arial" w:hAnsi="Arial" w:cs="Arial"/>
                  <w:sz w:val="22"/>
                </w:rPr>
                <w:t>http://research.curtin.edu.au/guides/hdrguidelines/issr.cfm</w:t>
              </w:r>
            </w:hyperlink>
            <w:r w:rsidR="00F657A1">
              <w:rPr>
                <w:rFonts w:ascii="Arial" w:hAnsi="Arial" w:cs="Arial"/>
                <w:sz w:val="22"/>
              </w:rPr>
              <w:t xml:space="preserve"> </w:t>
            </w:r>
          </w:p>
        </w:tc>
      </w:tr>
      <w:tr w:rsidR="009C354F" w:rsidTr="001A1381">
        <w:trPr>
          <w:cantSplit/>
        </w:trPr>
        <w:tc>
          <w:tcPr>
            <w:tcW w:w="4468" w:type="dxa"/>
            <w:tcBorders>
              <w:left w:val="double" w:sz="4" w:space="0" w:color="auto"/>
              <w:bottom w:val="single" w:sz="4" w:space="0" w:color="auto"/>
              <w:right w:val="nil"/>
            </w:tcBorders>
          </w:tcPr>
          <w:p w:rsidR="009C354F" w:rsidRDefault="009C354F" w:rsidP="009B7E37">
            <w:pPr>
              <w:numPr>
                <w:ilvl w:val="1"/>
                <w:numId w:val="19"/>
              </w:numPr>
              <w:tabs>
                <w:tab w:val="clear" w:pos="360"/>
              </w:tabs>
              <w:ind w:left="612" w:hanging="612"/>
              <w:rPr>
                <w:rFonts w:ascii="Arial" w:hAnsi="Arial" w:cs="Arial"/>
                <w:sz w:val="22"/>
              </w:rPr>
            </w:pPr>
            <w:r>
              <w:rPr>
                <w:rFonts w:ascii="Arial" w:hAnsi="Arial" w:cs="Arial"/>
                <w:sz w:val="22"/>
              </w:rPr>
              <w:t>Complete the “Curtin Annual Student Satisfaction (CASS) Survey” (submit</w:t>
            </w:r>
            <w:r w:rsidR="00EA3373">
              <w:rPr>
                <w:rFonts w:ascii="Arial" w:hAnsi="Arial" w:cs="Arial"/>
                <w:sz w:val="22"/>
              </w:rPr>
              <w:t>ted</w:t>
            </w:r>
            <w:r>
              <w:rPr>
                <w:rFonts w:ascii="Arial" w:hAnsi="Arial" w:cs="Arial"/>
                <w:sz w:val="22"/>
              </w:rPr>
              <w:t xml:space="preserve"> online</w:t>
            </w:r>
            <w:r w:rsidR="00EA3373">
              <w:rPr>
                <w:rFonts w:ascii="Arial" w:hAnsi="Arial" w:cs="Arial"/>
                <w:sz w:val="22"/>
              </w:rPr>
              <w:t xml:space="preserve"> in August each year</w:t>
            </w:r>
            <w:r>
              <w:rPr>
                <w:rFonts w:ascii="Arial" w:hAnsi="Arial" w:cs="Arial"/>
                <w:sz w:val="22"/>
              </w:rPr>
              <w:t>)</w:t>
            </w:r>
          </w:p>
        </w:tc>
        <w:tc>
          <w:tcPr>
            <w:tcW w:w="3716" w:type="dxa"/>
            <w:tcBorders>
              <w:left w:val="nil"/>
              <w:bottom w:val="single" w:sz="4" w:space="0" w:color="auto"/>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r w:rsidR="00EA3373">
              <w:rPr>
                <w:rFonts w:ascii="Arial" w:hAnsi="Arial" w:cs="Arial"/>
                <w:sz w:val="22"/>
              </w:rPr>
              <w:t>, University</w:t>
            </w:r>
          </w:p>
        </w:tc>
        <w:tc>
          <w:tcPr>
            <w:tcW w:w="7116" w:type="dxa"/>
            <w:tcBorders>
              <w:left w:val="nil"/>
              <w:bottom w:val="single" w:sz="4" w:space="0" w:color="auto"/>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52" w:history="1">
              <w:r w:rsidR="00020894" w:rsidRPr="00B55610">
                <w:rPr>
                  <w:rStyle w:val="Hyperlink"/>
                  <w:rFonts w:ascii="Arial" w:hAnsi="Arial" w:cs="Arial"/>
                  <w:sz w:val="22"/>
                </w:rPr>
                <w:t>http://planning.curtin.edu.au/mir/cass.cfm</w:t>
              </w:r>
            </w:hyperlink>
            <w:r w:rsidR="00020894">
              <w:rPr>
                <w:rFonts w:ascii="Arial" w:hAnsi="Arial" w:cs="Arial"/>
                <w:sz w:val="22"/>
              </w:rPr>
              <w:t xml:space="preserve"> </w:t>
            </w:r>
          </w:p>
          <w:p w:rsidR="009C354F" w:rsidRDefault="009C354F">
            <w:pPr>
              <w:tabs>
                <w:tab w:val="num" w:pos="338"/>
                <w:tab w:val="num" w:pos="432"/>
              </w:tabs>
              <w:spacing w:before="40" w:after="40"/>
              <w:ind w:left="432" w:hanging="319"/>
              <w:rPr>
                <w:rFonts w:ascii="Arial" w:hAnsi="Arial" w:cs="Arial"/>
                <w:sz w:val="22"/>
              </w:rPr>
            </w:pPr>
          </w:p>
        </w:tc>
      </w:tr>
      <w:tr w:rsidR="009C354F" w:rsidTr="001A1381">
        <w:trPr>
          <w:cantSplit/>
        </w:trPr>
        <w:tc>
          <w:tcPr>
            <w:tcW w:w="4468" w:type="dxa"/>
            <w:tcBorders>
              <w:top w:val="single" w:sz="4" w:space="0" w:color="auto"/>
              <w:left w:val="double" w:sz="4" w:space="0" w:color="auto"/>
              <w:right w:val="nil"/>
            </w:tcBorders>
            <w:shd w:val="clear" w:color="auto" w:fill="D9D9D9"/>
          </w:tcPr>
          <w:p w:rsidR="009C354F" w:rsidRDefault="009C354F" w:rsidP="003B5714">
            <w:pPr>
              <w:pStyle w:val="Heading3"/>
              <w:ind w:left="612" w:hanging="612"/>
              <w:rPr>
                <w:i/>
                <w:iCs/>
                <w:sz w:val="22"/>
              </w:rPr>
            </w:pPr>
            <w:r>
              <w:rPr>
                <w:i/>
                <w:iCs/>
                <w:sz w:val="22"/>
              </w:rPr>
              <w:t>7</w:t>
            </w:r>
            <w:r>
              <w:rPr>
                <w:i/>
                <w:iCs/>
                <w:sz w:val="22"/>
              </w:rPr>
              <w:tab/>
              <w:t>Research Dissemination</w:t>
            </w:r>
          </w:p>
        </w:tc>
        <w:tc>
          <w:tcPr>
            <w:tcW w:w="3716" w:type="dxa"/>
            <w:tcBorders>
              <w:top w:val="single" w:sz="4" w:space="0" w:color="auto"/>
              <w:left w:val="nil"/>
              <w:right w:val="nil"/>
            </w:tcBorders>
            <w:shd w:val="clear" w:color="auto" w:fill="D9D9D9"/>
          </w:tcPr>
          <w:p w:rsidR="009C354F" w:rsidRDefault="009C354F">
            <w:pPr>
              <w:pStyle w:val="Heading3"/>
              <w:ind w:left="432" w:hanging="432"/>
              <w:rPr>
                <w:i/>
                <w:iCs/>
                <w:sz w:val="22"/>
              </w:rPr>
            </w:pPr>
          </w:p>
        </w:tc>
        <w:tc>
          <w:tcPr>
            <w:tcW w:w="7116" w:type="dxa"/>
            <w:tcBorders>
              <w:top w:val="single" w:sz="4" w:space="0" w:color="auto"/>
              <w:left w:val="nil"/>
              <w:right w:val="double" w:sz="4" w:space="0" w:color="auto"/>
            </w:tcBorders>
            <w:shd w:val="clear" w:color="auto" w:fill="D9D9D9"/>
          </w:tcPr>
          <w:p w:rsidR="009C354F" w:rsidRDefault="009C354F">
            <w:pPr>
              <w:pStyle w:val="Heading3"/>
              <w:numPr>
                <w:ilvl w:val="0"/>
                <w:numId w:val="14"/>
              </w:numPr>
              <w:tabs>
                <w:tab w:val="clear" w:pos="473"/>
                <w:tab w:val="num" w:pos="432"/>
                <w:tab w:val="num" w:pos="502"/>
              </w:tabs>
              <w:ind w:left="432" w:hanging="319"/>
              <w:rPr>
                <w:i/>
                <w:iCs/>
                <w:sz w:val="22"/>
              </w:rPr>
            </w:pPr>
          </w:p>
        </w:tc>
      </w:tr>
      <w:tr w:rsidR="009C354F" w:rsidTr="001A1381">
        <w:trPr>
          <w:cantSplit/>
        </w:trPr>
        <w:tc>
          <w:tcPr>
            <w:tcW w:w="4468" w:type="dxa"/>
            <w:tcBorders>
              <w:left w:val="double" w:sz="4" w:space="0" w:color="auto"/>
              <w:right w:val="nil"/>
            </w:tcBorders>
          </w:tcPr>
          <w:p w:rsidR="00480DCA" w:rsidRDefault="009C354F" w:rsidP="009B7E37">
            <w:pPr>
              <w:ind w:left="612" w:hanging="612"/>
              <w:rPr>
                <w:rFonts w:ascii="Arial" w:hAnsi="Arial" w:cs="Arial"/>
                <w:sz w:val="22"/>
              </w:rPr>
            </w:pPr>
            <w:r>
              <w:rPr>
                <w:rFonts w:ascii="Arial" w:hAnsi="Arial" w:cs="Arial"/>
                <w:sz w:val="22"/>
              </w:rPr>
              <w:t>7.1</w:t>
            </w:r>
            <w:r>
              <w:rPr>
                <w:rFonts w:ascii="Arial" w:hAnsi="Arial" w:cs="Arial"/>
                <w:sz w:val="22"/>
              </w:rPr>
              <w:tab/>
              <w:t xml:space="preserve">Present </w:t>
            </w:r>
            <w:r w:rsidR="005F3CD9">
              <w:rPr>
                <w:rFonts w:ascii="Arial" w:hAnsi="Arial" w:cs="Arial"/>
                <w:sz w:val="22"/>
              </w:rPr>
              <w:t>Enrolling Area</w:t>
            </w:r>
            <w:r>
              <w:rPr>
                <w:rFonts w:ascii="Arial" w:hAnsi="Arial" w:cs="Arial"/>
                <w:sz w:val="22"/>
              </w:rPr>
              <w:t>/</w:t>
            </w:r>
            <w:r w:rsidR="00B67860">
              <w:rPr>
                <w:rFonts w:ascii="Arial" w:hAnsi="Arial" w:cs="Arial"/>
                <w:sz w:val="22"/>
              </w:rPr>
              <w:t>Faculty</w:t>
            </w:r>
            <w:r w:rsidR="00EA3373">
              <w:rPr>
                <w:rFonts w:ascii="Arial" w:hAnsi="Arial" w:cs="Arial"/>
                <w:sz w:val="22"/>
              </w:rPr>
              <w:t xml:space="preserve"> seminars</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t>7.2</w:t>
            </w:r>
            <w:r>
              <w:rPr>
                <w:rFonts w:ascii="Arial" w:hAnsi="Arial" w:cs="Arial"/>
                <w:sz w:val="22"/>
              </w:rPr>
              <w:tab/>
              <w:t>Present conference papers/posters</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t>7.3</w:t>
            </w:r>
            <w:r>
              <w:rPr>
                <w:rFonts w:ascii="Arial" w:hAnsi="Arial" w:cs="Arial"/>
                <w:sz w:val="22"/>
              </w:rPr>
              <w:tab/>
              <w:t>Submit papers to journals</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CA7F2E" w:rsidRPr="002333D3" w:rsidRDefault="00CA7F2E" w:rsidP="00746F26">
            <w:pPr>
              <w:numPr>
                <w:ilvl w:val="0"/>
                <w:numId w:val="14"/>
              </w:numPr>
              <w:tabs>
                <w:tab w:val="clear" w:pos="473"/>
                <w:tab w:val="num" w:pos="432"/>
                <w:tab w:val="num" w:pos="502"/>
              </w:tabs>
              <w:ind w:left="432" w:hanging="319"/>
              <w:rPr>
                <w:rFonts w:ascii="Arial" w:hAnsi="Arial" w:cs="Arial"/>
                <w:sz w:val="22"/>
                <w:szCs w:val="22"/>
              </w:rPr>
            </w:pPr>
            <w:r>
              <w:rPr>
                <w:rFonts w:ascii="Arial" w:hAnsi="Arial" w:cs="Arial"/>
                <w:sz w:val="22"/>
                <w:szCs w:val="22"/>
              </w:rPr>
              <w:t>“</w:t>
            </w:r>
            <w:r w:rsidR="002333D3" w:rsidRPr="002333D3">
              <w:rPr>
                <w:rFonts w:ascii="Arial" w:hAnsi="Arial" w:cs="Arial"/>
                <w:sz w:val="22"/>
                <w:szCs w:val="22"/>
              </w:rPr>
              <w:t>Information Regarding Authorship and Joint Authorship for Higher Degree by Research Students and Their Supervisors</w:t>
            </w:r>
            <w:r>
              <w:rPr>
                <w:rFonts w:ascii="Arial" w:hAnsi="Arial" w:cs="Arial"/>
                <w:sz w:val="22"/>
                <w:szCs w:val="22"/>
              </w:rPr>
              <w:t>”</w:t>
            </w:r>
            <w:r w:rsidR="002333D3" w:rsidRPr="002333D3">
              <w:rPr>
                <w:rFonts w:ascii="Arial" w:hAnsi="Arial" w:cs="Arial"/>
                <w:sz w:val="22"/>
                <w:szCs w:val="22"/>
              </w:rPr>
              <w:t xml:space="preserve"> via </w:t>
            </w:r>
            <w:hyperlink r:id="rId53" w:anchor="authorship" w:history="1">
              <w:r w:rsidR="00746F26" w:rsidRPr="007C36AF">
                <w:rPr>
                  <w:rStyle w:val="Hyperlink"/>
                  <w:rFonts w:ascii="Arial" w:hAnsi="Arial" w:cs="Arial"/>
                  <w:sz w:val="22"/>
                  <w:szCs w:val="22"/>
                </w:rPr>
                <w:t>http://research.curtin.edu.au/guides/forms/policies.cfm#authorship</w:t>
              </w:r>
            </w:hyperlink>
            <w:r w:rsidR="00746F26">
              <w:rPr>
                <w:rFonts w:ascii="Arial" w:hAnsi="Arial" w:cs="Arial"/>
                <w:sz w:val="22"/>
                <w:szCs w:val="22"/>
              </w:rPr>
              <w:t xml:space="preserve"> </w:t>
            </w:r>
          </w:p>
        </w:tc>
      </w:tr>
      <w:tr w:rsidR="009C354F" w:rsidTr="001A1381">
        <w:trPr>
          <w:cantSplit/>
        </w:trPr>
        <w:tc>
          <w:tcPr>
            <w:tcW w:w="4468" w:type="dxa"/>
            <w:tcBorders>
              <w:left w:val="double" w:sz="4" w:space="0" w:color="auto"/>
              <w:right w:val="nil"/>
            </w:tcBorders>
            <w:shd w:val="clear" w:color="auto" w:fill="D9D9D9"/>
          </w:tcPr>
          <w:p w:rsidR="009C354F" w:rsidRDefault="009C354F" w:rsidP="00480DCA">
            <w:pPr>
              <w:pStyle w:val="Heading3"/>
              <w:pageBreakBefore/>
              <w:ind w:left="612" w:hanging="612"/>
              <w:rPr>
                <w:i/>
                <w:iCs/>
                <w:sz w:val="22"/>
              </w:rPr>
            </w:pPr>
            <w:r>
              <w:rPr>
                <w:i/>
                <w:iCs/>
                <w:sz w:val="22"/>
              </w:rPr>
              <w:lastRenderedPageBreak/>
              <w:t>8</w:t>
            </w:r>
            <w:r>
              <w:rPr>
                <w:i/>
                <w:iCs/>
                <w:sz w:val="22"/>
              </w:rPr>
              <w:tab/>
              <w:t xml:space="preserve">Thesis Finalisation </w:t>
            </w:r>
          </w:p>
        </w:tc>
        <w:tc>
          <w:tcPr>
            <w:tcW w:w="3716" w:type="dxa"/>
            <w:tcBorders>
              <w:left w:val="nil"/>
              <w:right w:val="nil"/>
            </w:tcBorders>
            <w:shd w:val="clear" w:color="auto" w:fill="D9D9D9"/>
          </w:tcPr>
          <w:p w:rsidR="009C354F" w:rsidRDefault="009C354F">
            <w:pPr>
              <w:pStyle w:val="Heading3"/>
              <w:ind w:left="432" w:hanging="432"/>
              <w:rPr>
                <w:i/>
                <w:iCs/>
                <w:sz w:val="22"/>
              </w:rPr>
            </w:pPr>
          </w:p>
        </w:tc>
        <w:tc>
          <w:tcPr>
            <w:tcW w:w="7116" w:type="dxa"/>
            <w:tcBorders>
              <w:left w:val="nil"/>
              <w:right w:val="double" w:sz="4" w:space="0" w:color="auto"/>
            </w:tcBorders>
            <w:shd w:val="clear" w:color="auto" w:fill="D9D9D9"/>
          </w:tcPr>
          <w:p w:rsidR="009C354F" w:rsidRDefault="009C354F">
            <w:pPr>
              <w:pStyle w:val="Heading3"/>
              <w:tabs>
                <w:tab w:val="num" w:pos="432"/>
              </w:tabs>
              <w:ind w:left="432" w:hanging="319"/>
              <w:rPr>
                <w:i/>
                <w:iCs/>
                <w:sz w:val="22"/>
              </w:rPr>
            </w:pPr>
          </w:p>
        </w:tc>
      </w:tr>
      <w:tr w:rsidR="009C354F" w:rsidTr="001A1381">
        <w:trPr>
          <w:cantSplit/>
        </w:trPr>
        <w:tc>
          <w:tcPr>
            <w:tcW w:w="4468" w:type="dxa"/>
            <w:tcBorders>
              <w:left w:val="double" w:sz="4" w:space="0" w:color="auto"/>
              <w:right w:val="nil"/>
            </w:tcBorders>
          </w:tcPr>
          <w:p w:rsidR="009C354F" w:rsidRDefault="009C354F" w:rsidP="003B5714">
            <w:pPr>
              <w:numPr>
                <w:ilvl w:val="1"/>
                <w:numId w:val="17"/>
              </w:numPr>
              <w:tabs>
                <w:tab w:val="clear" w:pos="360"/>
              </w:tabs>
              <w:ind w:left="612" w:hanging="612"/>
              <w:rPr>
                <w:rFonts w:ascii="Arial" w:hAnsi="Arial" w:cs="Arial"/>
                <w:sz w:val="22"/>
              </w:rPr>
            </w:pPr>
            <w:r>
              <w:rPr>
                <w:rFonts w:ascii="Arial" w:hAnsi="Arial" w:cs="Arial"/>
                <w:sz w:val="22"/>
              </w:rPr>
              <w:t xml:space="preserve">Format thesis according to the Rules and conventions in field of study. (See Section 11, ‘Thesis Submission for Examination’ of </w:t>
            </w:r>
            <w:r>
              <w:rPr>
                <w:rFonts w:ascii="Arial" w:hAnsi="Arial" w:cs="Arial"/>
                <w:color w:val="000000"/>
                <w:sz w:val="22"/>
              </w:rPr>
              <w:t>Rule 10: Degree of Doctor by Research and</w:t>
            </w:r>
            <w:r>
              <w:rPr>
                <w:rFonts w:ascii="Arial" w:hAnsi="Arial" w:cs="Arial"/>
                <w:color w:val="000000"/>
                <w:sz w:val="22"/>
              </w:rPr>
              <w:br/>
              <w:t xml:space="preserve">Rule 11: Degree of Master by Research).  </w:t>
            </w:r>
          </w:p>
          <w:p w:rsidR="009C354F" w:rsidRDefault="009C354F" w:rsidP="003B5714">
            <w:pPr>
              <w:ind w:left="612" w:hanging="612"/>
              <w:rPr>
                <w:rFonts w:ascii="Arial" w:hAnsi="Arial" w:cs="Arial"/>
                <w:sz w:val="22"/>
              </w:rPr>
            </w:pP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Pr="003B0FED" w:rsidRDefault="004330D0">
            <w:pPr>
              <w:numPr>
                <w:ilvl w:val="0"/>
                <w:numId w:val="14"/>
              </w:numPr>
              <w:tabs>
                <w:tab w:val="clear" w:pos="473"/>
                <w:tab w:val="num" w:pos="432"/>
                <w:tab w:val="num" w:pos="502"/>
              </w:tabs>
              <w:spacing w:before="40" w:after="40"/>
              <w:ind w:left="432" w:hanging="319"/>
              <w:rPr>
                <w:rFonts w:ascii="Arial" w:hAnsi="Arial" w:cs="Arial"/>
                <w:sz w:val="22"/>
                <w:szCs w:val="22"/>
              </w:rPr>
            </w:pPr>
            <w:hyperlink r:id="rId54" w:anchor="rules" w:history="1">
              <w:r w:rsidR="004B0B26" w:rsidRPr="007C36AF">
                <w:rPr>
                  <w:rStyle w:val="Hyperlink"/>
                  <w:rFonts w:ascii="Arial" w:hAnsi="Arial" w:cs="Arial"/>
                  <w:sz w:val="22"/>
                  <w:szCs w:val="22"/>
                </w:rPr>
                <w:t>http://research.curtin.edu.au/guides/forms/policies.cfm#rules</w:t>
              </w:r>
            </w:hyperlink>
            <w:r w:rsidR="004B0B26">
              <w:rPr>
                <w:rFonts w:ascii="Arial" w:hAnsi="Arial" w:cs="Arial"/>
                <w:sz w:val="22"/>
                <w:szCs w:val="22"/>
              </w:rPr>
              <w:t xml:space="preserve"> </w:t>
            </w:r>
          </w:p>
          <w:p w:rsidR="009C354F" w:rsidRDefault="009C354F">
            <w:pPr>
              <w:tabs>
                <w:tab w:val="num" w:pos="338"/>
                <w:tab w:val="num" w:pos="432"/>
              </w:tabs>
              <w:spacing w:before="40" w:after="40"/>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color w:val="000000"/>
                <w:sz w:val="22"/>
              </w:rPr>
            </w:pPr>
            <w:r>
              <w:rPr>
                <w:rFonts w:ascii="Arial" w:hAnsi="Arial" w:cs="Arial"/>
                <w:sz w:val="22"/>
              </w:rPr>
              <w:t>8.2</w:t>
            </w:r>
            <w:r>
              <w:rPr>
                <w:rFonts w:ascii="Arial" w:hAnsi="Arial" w:cs="Arial"/>
                <w:sz w:val="22"/>
              </w:rPr>
              <w:tab/>
              <w:t>Edit/review thesis</w:t>
            </w:r>
            <w:r>
              <w:rPr>
                <w:rFonts w:ascii="Arial" w:hAnsi="Arial" w:cs="Arial"/>
                <w:sz w:val="22"/>
              </w:rPr>
              <w:br/>
              <w:t>See “</w:t>
            </w:r>
            <w:r>
              <w:rPr>
                <w:rFonts w:ascii="Arial" w:hAnsi="Arial" w:cs="Arial"/>
                <w:color w:val="000000"/>
                <w:sz w:val="22"/>
              </w:rPr>
              <w:t>Guidelines for the Editing of Research Theses by Professional Editors”</w:t>
            </w:r>
          </w:p>
          <w:p w:rsidR="00480DCA" w:rsidRDefault="00480DCA" w:rsidP="003B5714">
            <w:pPr>
              <w:ind w:left="612" w:hanging="612"/>
              <w:rPr>
                <w:rFonts w:ascii="Arial" w:hAnsi="Arial" w:cs="Arial"/>
                <w:sz w:val="22"/>
              </w:rPr>
            </w:pP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36B07">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4330D0" w:rsidP="003B0FED">
            <w:pPr>
              <w:numPr>
                <w:ilvl w:val="0"/>
                <w:numId w:val="14"/>
              </w:numPr>
              <w:tabs>
                <w:tab w:val="clear" w:pos="473"/>
                <w:tab w:val="num" w:pos="432"/>
                <w:tab w:val="num" w:pos="502"/>
              </w:tabs>
              <w:ind w:left="432" w:hanging="319"/>
              <w:rPr>
                <w:rFonts w:ascii="Arial" w:hAnsi="Arial" w:cs="Arial"/>
                <w:sz w:val="22"/>
              </w:rPr>
            </w:pPr>
            <w:hyperlink r:id="rId55" w:anchor="editing" w:history="1">
              <w:r w:rsidR="004B0B26" w:rsidRPr="007C36AF">
                <w:rPr>
                  <w:rStyle w:val="Hyperlink"/>
                  <w:rFonts w:ascii="Arial" w:hAnsi="Arial" w:cs="Arial"/>
                  <w:sz w:val="22"/>
                </w:rPr>
                <w:t>http://research.curtin.edu.au/guides/forms/policies.cfm#editing</w:t>
              </w:r>
            </w:hyperlink>
            <w:r w:rsidR="004B0B26">
              <w:rPr>
                <w:rFonts w:ascii="Arial" w:hAnsi="Arial" w:cs="Arial"/>
                <w:sz w:val="22"/>
              </w:rPr>
              <w:t xml:space="preserve"> </w:t>
            </w:r>
          </w:p>
        </w:tc>
      </w:tr>
      <w:tr w:rsidR="009C354F" w:rsidTr="001A1381">
        <w:trPr>
          <w:cantSplit/>
        </w:trPr>
        <w:tc>
          <w:tcPr>
            <w:tcW w:w="4468" w:type="dxa"/>
            <w:tcBorders>
              <w:left w:val="double" w:sz="4" w:space="0" w:color="auto"/>
              <w:right w:val="nil"/>
            </w:tcBorders>
            <w:shd w:val="clear" w:color="auto" w:fill="D9D9D9"/>
          </w:tcPr>
          <w:p w:rsidR="009C354F" w:rsidRDefault="009C354F" w:rsidP="003B5714">
            <w:pPr>
              <w:pStyle w:val="Heading3"/>
              <w:ind w:left="612" w:hanging="612"/>
              <w:rPr>
                <w:i/>
                <w:iCs/>
                <w:sz w:val="22"/>
              </w:rPr>
            </w:pPr>
            <w:r>
              <w:rPr>
                <w:i/>
                <w:iCs/>
                <w:sz w:val="22"/>
              </w:rPr>
              <w:t>9</w:t>
            </w:r>
            <w:r>
              <w:rPr>
                <w:i/>
                <w:iCs/>
                <w:sz w:val="22"/>
              </w:rPr>
              <w:tab/>
              <w:t>Examination</w:t>
            </w:r>
          </w:p>
          <w:p w:rsidR="009C354F" w:rsidRDefault="009C354F" w:rsidP="003B5714">
            <w:pPr>
              <w:pStyle w:val="Heading3"/>
              <w:ind w:left="612" w:hanging="612"/>
              <w:rPr>
                <w:i/>
                <w:iCs/>
                <w:sz w:val="22"/>
              </w:rPr>
            </w:pPr>
          </w:p>
        </w:tc>
        <w:tc>
          <w:tcPr>
            <w:tcW w:w="3716" w:type="dxa"/>
            <w:tcBorders>
              <w:left w:val="nil"/>
              <w:right w:val="nil"/>
            </w:tcBorders>
            <w:shd w:val="clear" w:color="auto" w:fill="D9D9D9"/>
          </w:tcPr>
          <w:p w:rsidR="009C354F" w:rsidRDefault="009C354F">
            <w:pPr>
              <w:pStyle w:val="Heading3"/>
              <w:ind w:left="432" w:hanging="432"/>
              <w:rPr>
                <w:b w:val="0"/>
                <w:bCs w:val="0"/>
                <w:sz w:val="22"/>
              </w:rPr>
            </w:pPr>
          </w:p>
        </w:tc>
        <w:tc>
          <w:tcPr>
            <w:tcW w:w="7116" w:type="dxa"/>
            <w:tcBorders>
              <w:left w:val="nil"/>
              <w:right w:val="double" w:sz="4" w:space="0" w:color="auto"/>
            </w:tcBorders>
            <w:shd w:val="clear" w:color="auto" w:fill="D9D9D9"/>
          </w:tcPr>
          <w:p w:rsidR="009C354F" w:rsidRDefault="009C354F">
            <w:pPr>
              <w:pStyle w:val="Heading3"/>
              <w:tabs>
                <w:tab w:val="num" w:pos="338"/>
                <w:tab w:val="num" w:pos="432"/>
              </w:tabs>
              <w:ind w:left="432" w:hanging="319"/>
              <w:rPr>
                <w:b w:val="0"/>
                <w:bCs w:val="0"/>
                <w:sz w:val="22"/>
              </w:rPr>
            </w:pPr>
          </w:p>
        </w:tc>
      </w:tr>
      <w:tr w:rsidR="009C354F" w:rsidTr="001A1381">
        <w:trPr>
          <w:cantSplit/>
        </w:trPr>
        <w:tc>
          <w:tcPr>
            <w:tcW w:w="4468" w:type="dxa"/>
            <w:tcBorders>
              <w:left w:val="double" w:sz="4" w:space="0" w:color="auto"/>
              <w:right w:val="nil"/>
            </w:tcBorders>
          </w:tcPr>
          <w:p w:rsidR="00480DCA" w:rsidRPr="00137861" w:rsidRDefault="009C354F" w:rsidP="00137861">
            <w:pPr>
              <w:ind w:left="612" w:hanging="612"/>
              <w:rPr>
                <w:rFonts w:ascii="Arial" w:hAnsi="Arial" w:cs="Arial"/>
                <w:color w:val="000000"/>
                <w:sz w:val="22"/>
              </w:rPr>
            </w:pPr>
            <w:r>
              <w:rPr>
                <w:rFonts w:ascii="Arial" w:hAnsi="Arial" w:cs="Arial"/>
                <w:sz w:val="22"/>
              </w:rPr>
              <w:t>9.1</w:t>
            </w:r>
            <w:r>
              <w:rPr>
                <w:rFonts w:ascii="Arial" w:hAnsi="Arial" w:cs="Arial"/>
                <w:sz w:val="22"/>
              </w:rPr>
              <w:tab/>
              <w:t xml:space="preserve">Nominate examiners and change Thesis Title (if necessary) using </w:t>
            </w:r>
            <w:r w:rsidR="00E53D73">
              <w:rPr>
                <w:rFonts w:ascii="Arial" w:hAnsi="Arial" w:cs="Arial"/>
                <w:sz w:val="22"/>
              </w:rPr>
              <w:t>“</w:t>
            </w:r>
            <w:r w:rsidRPr="00E53D73">
              <w:rPr>
                <w:rFonts w:ascii="Arial" w:hAnsi="Arial" w:cs="Arial"/>
                <w:color w:val="000000"/>
                <w:sz w:val="22"/>
              </w:rPr>
              <w:t>Variation to Candidacy Details/Nomination of Examiners</w:t>
            </w:r>
            <w:r w:rsidR="00E53D73">
              <w:rPr>
                <w:rFonts w:ascii="Arial" w:hAnsi="Arial" w:cs="Arial"/>
                <w:color w:val="000000"/>
                <w:sz w:val="22"/>
              </w:rPr>
              <w:t>”</w:t>
            </w:r>
          </w:p>
        </w:tc>
        <w:tc>
          <w:tcPr>
            <w:tcW w:w="3716" w:type="dxa"/>
            <w:tcBorders>
              <w:left w:val="nil"/>
              <w:right w:val="nil"/>
            </w:tcBorders>
          </w:tcPr>
          <w:p w:rsidR="009C354F" w:rsidRDefault="00936B07">
            <w:pPr>
              <w:numPr>
                <w:ilvl w:val="0"/>
                <w:numId w:val="10"/>
              </w:numPr>
              <w:tabs>
                <w:tab w:val="num" w:pos="435"/>
              </w:tabs>
              <w:ind w:left="211" w:hanging="180"/>
              <w:rPr>
                <w:rFonts w:ascii="Arial" w:hAnsi="Arial" w:cs="Arial"/>
                <w:sz w:val="22"/>
              </w:rPr>
            </w:pPr>
            <w:r>
              <w:rPr>
                <w:rFonts w:ascii="Arial" w:hAnsi="Arial" w:cs="Arial"/>
                <w:sz w:val="22"/>
              </w:rPr>
              <w:t>Supervisor</w:t>
            </w:r>
            <w:r w:rsidR="009C354F">
              <w:rPr>
                <w:rFonts w:ascii="Arial" w:hAnsi="Arial" w:cs="Arial"/>
                <w:sz w:val="22"/>
              </w:rPr>
              <w:t xml:space="preserve">, HOEA, SGSC, </w:t>
            </w:r>
            <w:r w:rsidR="00B67860">
              <w:rPr>
                <w:rFonts w:ascii="Arial" w:hAnsi="Arial" w:cs="Arial"/>
                <w:sz w:val="22"/>
              </w:rPr>
              <w:t>FGSC</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r>
              <w:rPr>
                <w:rFonts w:ascii="Arial" w:hAnsi="Arial" w:cs="Arial"/>
                <w:sz w:val="22"/>
              </w:rPr>
              <w:t>See “</w:t>
            </w:r>
            <w:r>
              <w:rPr>
                <w:rFonts w:ascii="Arial" w:hAnsi="Arial" w:cs="Arial"/>
                <w:color w:val="000000"/>
                <w:sz w:val="22"/>
              </w:rPr>
              <w:t xml:space="preserve">Variation to Candidacy Details/Nomination of Examiners” via </w:t>
            </w:r>
            <w:hyperlink r:id="rId56" w:anchor="thesisexam" w:history="1">
              <w:r w:rsidR="004B0B26" w:rsidRPr="007C36AF">
                <w:rPr>
                  <w:rStyle w:val="Hyperlink"/>
                  <w:rFonts w:ascii="Arial" w:hAnsi="Arial" w:cs="Arial"/>
                  <w:sz w:val="22"/>
                </w:rPr>
                <w:t>http://research.curtin.edu.au/guides/forms/forms.cfm#thesisexam</w:t>
              </w:r>
            </w:hyperlink>
            <w:r w:rsidR="004B0B26">
              <w:rPr>
                <w:rFonts w:ascii="Arial" w:hAnsi="Arial" w:cs="Arial"/>
                <w:color w:val="000000"/>
                <w:sz w:val="22"/>
              </w:rPr>
              <w:t xml:space="preserve"> </w:t>
            </w: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t>9.2</w:t>
            </w:r>
            <w:r>
              <w:rPr>
                <w:rFonts w:ascii="Arial" w:hAnsi="Arial" w:cs="Arial"/>
                <w:sz w:val="22"/>
              </w:rPr>
              <w:tab/>
              <w:t>Obtain approval for Title Page</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 TEO</w:t>
            </w:r>
            <w:r w:rsidR="00A94780">
              <w:rPr>
                <w:rFonts w:ascii="Arial" w:hAnsi="Arial" w:cs="Arial"/>
                <w:sz w:val="22"/>
              </w:rPr>
              <w:t xml:space="preserve"> - ORD</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color w:val="000000"/>
                <w:sz w:val="22"/>
              </w:rPr>
              <w:t>See “Thesis Title Page Details”</w:t>
            </w:r>
            <w:r>
              <w:rPr>
                <w:color w:val="000000"/>
              </w:rPr>
              <w:t xml:space="preserve"> </w:t>
            </w:r>
            <w:r>
              <w:rPr>
                <w:rFonts w:ascii="Arial" w:hAnsi="Arial" w:cs="Arial"/>
                <w:sz w:val="22"/>
              </w:rPr>
              <w:t xml:space="preserve">via </w:t>
            </w:r>
            <w:hyperlink r:id="rId57" w:anchor="thesisexam" w:history="1">
              <w:r w:rsidR="004B0B26" w:rsidRPr="007C36AF">
                <w:rPr>
                  <w:rStyle w:val="Hyperlink"/>
                  <w:rFonts w:ascii="Arial" w:hAnsi="Arial" w:cs="Arial"/>
                  <w:sz w:val="22"/>
                </w:rPr>
                <w:t>http://research.curtin.edu.au/guides/forms/forms.cfm#thesisexam</w:t>
              </w:r>
            </w:hyperlink>
            <w:r w:rsidR="004B0B26">
              <w:rPr>
                <w:rFonts w:ascii="Arial" w:hAnsi="Arial" w:cs="Arial"/>
                <w:sz w:val="22"/>
              </w:rPr>
              <w:t xml:space="preserve"> </w:t>
            </w:r>
            <w:r w:rsidR="00A94780">
              <w:rPr>
                <w:rFonts w:ascii="Arial" w:hAnsi="Arial" w:cs="Arial"/>
                <w:sz w:val="22"/>
              </w:rPr>
              <w:br/>
            </w:r>
          </w:p>
        </w:tc>
      </w:tr>
      <w:tr w:rsidR="009C354F" w:rsidTr="001A1381">
        <w:trPr>
          <w:cantSplit/>
        </w:trPr>
        <w:tc>
          <w:tcPr>
            <w:tcW w:w="4468" w:type="dxa"/>
            <w:tcBorders>
              <w:left w:val="double" w:sz="4" w:space="0" w:color="auto"/>
              <w:right w:val="nil"/>
            </w:tcBorders>
          </w:tcPr>
          <w:p w:rsidR="009C354F" w:rsidRDefault="001F5B45" w:rsidP="003B5714">
            <w:pPr>
              <w:ind w:left="612" w:hanging="612"/>
              <w:rPr>
                <w:rFonts w:ascii="Arial" w:hAnsi="Arial" w:cs="Arial"/>
                <w:sz w:val="22"/>
              </w:rPr>
            </w:pPr>
            <w:r>
              <w:rPr>
                <w:rFonts w:ascii="Arial" w:hAnsi="Arial" w:cs="Arial"/>
                <w:sz w:val="22"/>
              </w:rPr>
              <w:t>9.3</w:t>
            </w:r>
            <w:r>
              <w:rPr>
                <w:rFonts w:ascii="Arial" w:hAnsi="Arial" w:cs="Arial"/>
                <w:sz w:val="22"/>
              </w:rPr>
              <w:tab/>
            </w:r>
            <w:r w:rsidR="009C354F">
              <w:rPr>
                <w:rFonts w:ascii="Arial" w:hAnsi="Arial" w:cs="Arial"/>
                <w:sz w:val="22"/>
              </w:rPr>
              <w:t xml:space="preserve">Arrange 3 temporary bound copies and pre-pay </w:t>
            </w:r>
            <w:r w:rsidR="00D76FE4">
              <w:rPr>
                <w:rFonts w:ascii="Arial" w:hAnsi="Arial" w:cs="Arial"/>
                <w:sz w:val="22"/>
              </w:rPr>
              <w:t xml:space="preserve">the </w:t>
            </w:r>
            <w:r w:rsidR="009C354F">
              <w:rPr>
                <w:rFonts w:ascii="Arial" w:hAnsi="Arial" w:cs="Arial"/>
                <w:sz w:val="22"/>
              </w:rPr>
              <w:t>permanent binding of 4 copies.</w:t>
            </w:r>
          </w:p>
          <w:p w:rsidR="00480DCA" w:rsidRDefault="00480DCA" w:rsidP="003B5714">
            <w:pPr>
              <w:ind w:left="612" w:hanging="612"/>
              <w:rPr>
                <w:rFonts w:ascii="Arial" w:hAnsi="Arial" w:cs="Arial"/>
                <w:sz w:val="22"/>
              </w:rPr>
            </w:pPr>
          </w:p>
        </w:tc>
        <w:tc>
          <w:tcPr>
            <w:tcW w:w="3716" w:type="dxa"/>
            <w:tcBorders>
              <w:left w:val="nil"/>
              <w:right w:val="nil"/>
            </w:tcBorders>
          </w:tcPr>
          <w:p w:rsidR="009C354F" w:rsidRDefault="009C354F" w:rsidP="001F5B45">
            <w:pPr>
              <w:numPr>
                <w:ilvl w:val="0"/>
                <w:numId w:val="10"/>
              </w:numPr>
              <w:tabs>
                <w:tab w:val="num" w:pos="435"/>
              </w:tabs>
              <w:ind w:left="464" w:hanging="433"/>
              <w:rPr>
                <w:rFonts w:ascii="Arial" w:hAnsi="Arial" w:cs="Arial"/>
                <w:sz w:val="22"/>
              </w:rPr>
            </w:pPr>
            <w:r>
              <w:rPr>
                <w:rFonts w:ascii="Arial" w:hAnsi="Arial" w:cs="Arial"/>
                <w:sz w:val="22"/>
              </w:rPr>
              <w:t xml:space="preserve">Student, </w:t>
            </w:r>
            <w:r w:rsidR="00A94780" w:rsidRPr="00A94780">
              <w:rPr>
                <w:rFonts w:ascii="Arial" w:hAnsi="Arial" w:cs="Arial"/>
                <w:sz w:val="22"/>
              </w:rPr>
              <w:t>Guild Copy &amp; Design Centre</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color w:val="000000"/>
                <w:sz w:val="22"/>
              </w:rPr>
            </w:pPr>
            <w:r>
              <w:rPr>
                <w:rFonts w:ascii="Arial" w:hAnsi="Arial" w:cs="Arial"/>
                <w:color w:val="000000"/>
                <w:sz w:val="22"/>
              </w:rPr>
              <w:t>See “</w:t>
            </w:r>
            <w:r w:rsidR="007B5CBC" w:rsidRPr="007B5CBC">
              <w:rPr>
                <w:rFonts w:ascii="Arial" w:hAnsi="Arial" w:cs="Arial"/>
                <w:color w:val="000000"/>
                <w:sz w:val="22"/>
              </w:rPr>
              <w:t>Submission of Thesis for Examination Information</w:t>
            </w:r>
            <w:r w:rsidRPr="007B5CBC">
              <w:rPr>
                <w:rFonts w:ascii="Arial" w:hAnsi="Arial" w:cs="Arial"/>
                <w:color w:val="000000"/>
                <w:sz w:val="22"/>
              </w:rPr>
              <w:t xml:space="preserve">” via </w:t>
            </w:r>
            <w:hyperlink r:id="rId58" w:anchor="thesisexam" w:history="1">
              <w:r w:rsidR="004B0B26" w:rsidRPr="007C36AF">
                <w:rPr>
                  <w:rStyle w:val="Hyperlink"/>
                  <w:rFonts w:ascii="Arial" w:hAnsi="Arial" w:cs="Arial"/>
                  <w:sz w:val="22"/>
                </w:rPr>
                <w:t>http://research.curtin.edu.au/guides/forms/forms.cfm#thesisexam</w:t>
              </w:r>
            </w:hyperlink>
            <w:r w:rsidR="004B0B26">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1F5B45" w:rsidP="003B5714">
            <w:pPr>
              <w:ind w:left="612" w:hanging="612"/>
              <w:rPr>
                <w:rFonts w:ascii="Arial" w:hAnsi="Arial" w:cs="Arial"/>
                <w:sz w:val="22"/>
              </w:rPr>
            </w:pPr>
            <w:r>
              <w:rPr>
                <w:rFonts w:ascii="Arial" w:hAnsi="Arial" w:cs="Arial"/>
                <w:sz w:val="22"/>
              </w:rPr>
              <w:t>9.4</w:t>
            </w:r>
            <w:r w:rsidR="009C354F">
              <w:rPr>
                <w:rFonts w:ascii="Arial" w:hAnsi="Arial" w:cs="Arial"/>
                <w:sz w:val="22"/>
              </w:rPr>
              <w:tab/>
              <w:t>Submit thesis to TEO</w:t>
            </w:r>
            <w:r w:rsidR="00A94780">
              <w:rPr>
                <w:rFonts w:ascii="Arial" w:hAnsi="Arial" w:cs="Arial"/>
                <w:sz w:val="22"/>
              </w:rPr>
              <w:t xml:space="preserve"> -</w:t>
            </w:r>
            <w:r w:rsidR="009C354F">
              <w:rPr>
                <w:rFonts w:ascii="Arial" w:hAnsi="Arial" w:cs="Arial"/>
                <w:sz w:val="22"/>
              </w:rPr>
              <w:t xml:space="preserve"> ORD</w:t>
            </w:r>
            <w:r w:rsidR="009C354F">
              <w:rPr>
                <w:rFonts w:ascii="Arial" w:hAnsi="Arial" w:cs="Arial"/>
                <w:sz w:val="22"/>
              </w:rPr>
              <w:br/>
              <w:t xml:space="preserve">together with </w:t>
            </w:r>
            <w:r w:rsidR="00E53D73">
              <w:rPr>
                <w:rFonts w:ascii="Arial" w:hAnsi="Arial" w:cs="Arial"/>
                <w:sz w:val="22"/>
              </w:rPr>
              <w:t>“</w:t>
            </w:r>
            <w:r w:rsidR="009C354F" w:rsidRPr="00E53D73">
              <w:rPr>
                <w:rFonts w:ascii="Arial" w:hAnsi="Arial" w:cs="Arial"/>
                <w:color w:val="000000"/>
                <w:sz w:val="22"/>
              </w:rPr>
              <w:t>Copyright and Release of Thesis for Examination</w:t>
            </w:r>
            <w:r w:rsidR="00E53D73">
              <w:rPr>
                <w:rFonts w:ascii="Arial" w:hAnsi="Arial" w:cs="Arial"/>
                <w:color w:val="000000"/>
                <w:sz w:val="22"/>
              </w:rPr>
              <w:t>”</w:t>
            </w:r>
            <w:r w:rsidR="009C354F">
              <w:rPr>
                <w:rFonts w:ascii="Arial" w:hAnsi="Arial" w:cs="Arial"/>
                <w:color w:val="000000"/>
                <w:sz w:val="22"/>
              </w:rPr>
              <w:t xml:space="preserve"> form and copy of binding receipt</w:t>
            </w:r>
            <w:r>
              <w:rPr>
                <w:rFonts w:ascii="Arial" w:hAnsi="Arial" w:cs="Arial"/>
                <w:color w:val="000000"/>
                <w:sz w:val="22"/>
              </w:rPr>
              <w:t>.</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 TEO - ORD</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rsidP="00137861">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color w:val="000000"/>
                <w:sz w:val="22"/>
              </w:rPr>
              <w:t>See “</w:t>
            </w:r>
            <w:r w:rsidR="007B5CBC" w:rsidRPr="007B5CBC">
              <w:rPr>
                <w:rFonts w:ascii="Arial" w:hAnsi="Arial" w:cs="Arial"/>
                <w:color w:val="000000"/>
                <w:sz w:val="22"/>
              </w:rPr>
              <w:t>Submission of Thesis for Examination Information</w:t>
            </w:r>
            <w:r>
              <w:rPr>
                <w:rFonts w:ascii="Arial" w:hAnsi="Arial" w:cs="Arial"/>
                <w:sz w:val="22"/>
              </w:rPr>
              <w:t>” and “</w:t>
            </w:r>
            <w:r>
              <w:rPr>
                <w:rFonts w:ascii="Arial" w:hAnsi="Arial" w:cs="Arial"/>
                <w:color w:val="000000"/>
                <w:sz w:val="22"/>
              </w:rPr>
              <w:t xml:space="preserve">Copyright and Release of Thesis for Examination” </w:t>
            </w:r>
            <w:r>
              <w:rPr>
                <w:rFonts w:ascii="Arial" w:hAnsi="Arial" w:cs="Arial"/>
                <w:sz w:val="22"/>
              </w:rPr>
              <w:t xml:space="preserve">via </w:t>
            </w:r>
            <w:hyperlink r:id="rId59" w:anchor="thesisexam" w:history="1">
              <w:r w:rsidR="004B0B26" w:rsidRPr="007C36AF">
                <w:rPr>
                  <w:rStyle w:val="Hyperlink"/>
                  <w:rFonts w:ascii="Arial" w:hAnsi="Arial" w:cs="Arial"/>
                  <w:sz w:val="22"/>
                </w:rPr>
                <w:t>http://research.curtin.edu.au/guides/forms/forms.cfm#thesisexam</w:t>
              </w:r>
            </w:hyperlink>
            <w:r w:rsidR="004B0B26">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lastRenderedPageBreak/>
              <w:t>9.</w:t>
            </w:r>
            <w:r w:rsidR="001F5B45">
              <w:rPr>
                <w:rFonts w:ascii="Arial" w:hAnsi="Arial" w:cs="Arial"/>
                <w:sz w:val="22"/>
              </w:rPr>
              <w:t>5</w:t>
            </w:r>
            <w:r>
              <w:rPr>
                <w:rFonts w:ascii="Arial" w:hAnsi="Arial" w:cs="Arial"/>
                <w:sz w:val="22"/>
              </w:rPr>
              <w:tab/>
              <w:t>Thesis Examination</w:t>
            </w:r>
            <w:r>
              <w:rPr>
                <w:rFonts w:ascii="Arial" w:hAnsi="Arial" w:cs="Arial"/>
                <w:sz w:val="22"/>
              </w:rPr>
              <w:br/>
              <w:t xml:space="preserve">(thesis sent to examiners who </w:t>
            </w:r>
            <w:r w:rsidR="00D76FE4">
              <w:rPr>
                <w:rFonts w:ascii="Arial" w:hAnsi="Arial" w:cs="Arial"/>
                <w:sz w:val="22"/>
              </w:rPr>
              <w:t xml:space="preserve">are asked to </w:t>
            </w:r>
            <w:r>
              <w:rPr>
                <w:rFonts w:ascii="Arial" w:hAnsi="Arial" w:cs="Arial"/>
                <w:sz w:val="22"/>
              </w:rPr>
              <w:t>complete report within 6 weeks)</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TEO – ORD</w:t>
            </w:r>
            <w:r w:rsidR="00A94780">
              <w:rPr>
                <w:rFonts w:ascii="Arial" w:hAnsi="Arial" w:cs="Arial"/>
                <w:sz w:val="22"/>
              </w:rPr>
              <w:t xml:space="preserve">, </w:t>
            </w:r>
            <w:r>
              <w:rPr>
                <w:rFonts w:ascii="Arial" w:hAnsi="Arial" w:cs="Arial"/>
                <w:sz w:val="22"/>
              </w:rPr>
              <w:t>Examiners</w:t>
            </w:r>
          </w:p>
        </w:tc>
        <w:tc>
          <w:tcPr>
            <w:tcW w:w="7116" w:type="dxa"/>
            <w:tcBorders>
              <w:left w:val="nil"/>
              <w:right w:val="double" w:sz="4" w:space="0" w:color="auto"/>
            </w:tcBorders>
          </w:tcPr>
          <w:p w:rsidR="007E3C1F" w:rsidRDefault="009C354F" w:rsidP="00047C0A">
            <w:pPr>
              <w:numPr>
                <w:ilvl w:val="0"/>
                <w:numId w:val="14"/>
              </w:numPr>
              <w:tabs>
                <w:tab w:val="clear" w:pos="473"/>
                <w:tab w:val="num" w:pos="432"/>
                <w:tab w:val="num" w:pos="502"/>
              </w:tabs>
              <w:ind w:left="432" w:hanging="319"/>
              <w:rPr>
                <w:rFonts w:ascii="Arial" w:hAnsi="Arial" w:cs="Arial"/>
                <w:sz w:val="22"/>
              </w:rPr>
            </w:pPr>
            <w:r w:rsidRPr="00047C0A">
              <w:rPr>
                <w:rFonts w:ascii="Arial" w:hAnsi="Arial" w:cs="Arial"/>
                <w:sz w:val="22"/>
              </w:rPr>
              <w:t>See “</w:t>
            </w:r>
            <w:r w:rsidRPr="00047C0A">
              <w:rPr>
                <w:rFonts w:ascii="Arial" w:hAnsi="Arial" w:cs="Arial"/>
                <w:color w:val="000000"/>
                <w:sz w:val="22"/>
              </w:rPr>
              <w:t xml:space="preserve">Advice for Examiners for the Degree of Doctor” via </w:t>
            </w:r>
            <w:hyperlink r:id="rId60" w:anchor="thesisexam" w:history="1">
              <w:r w:rsidR="00047C0A" w:rsidRPr="007C36AF">
                <w:rPr>
                  <w:rStyle w:val="Hyperlink"/>
                  <w:rFonts w:ascii="Arial" w:hAnsi="Arial" w:cs="Arial"/>
                  <w:sz w:val="22"/>
                </w:rPr>
                <w:t>http://research.curtin.edu.au/guides/forms/forms.cfm#thesisexam</w:t>
              </w:r>
            </w:hyperlink>
            <w:r w:rsidR="00047C0A">
              <w:rPr>
                <w:rFonts w:ascii="Arial" w:hAnsi="Arial" w:cs="Arial"/>
                <w:color w:val="000000"/>
                <w:sz w:val="22"/>
              </w:rPr>
              <w:t xml:space="preserve"> </w:t>
            </w:r>
          </w:p>
          <w:p w:rsidR="007E3C1F" w:rsidRDefault="007E3C1F">
            <w:pPr>
              <w:tabs>
                <w:tab w:val="num" w:pos="502"/>
              </w:tabs>
              <w:ind w:left="113"/>
              <w:rPr>
                <w:rFonts w:ascii="Arial" w:hAnsi="Arial" w:cs="Arial"/>
                <w:sz w:val="22"/>
              </w:rPr>
            </w:pPr>
          </w:p>
          <w:p w:rsidR="00047C0A" w:rsidRDefault="00047C0A">
            <w:pPr>
              <w:tabs>
                <w:tab w:val="num" w:pos="502"/>
              </w:tabs>
              <w:ind w:left="113"/>
              <w:rPr>
                <w:rFonts w:ascii="Arial" w:hAnsi="Arial" w:cs="Arial"/>
                <w:sz w:val="22"/>
              </w:rPr>
            </w:pPr>
          </w:p>
          <w:p w:rsidR="00047C0A" w:rsidRDefault="00047C0A">
            <w:pPr>
              <w:tabs>
                <w:tab w:val="num" w:pos="502"/>
              </w:tabs>
              <w:ind w:left="113"/>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t>9.</w:t>
            </w:r>
            <w:r w:rsidR="001F5B45">
              <w:rPr>
                <w:rFonts w:ascii="Arial" w:hAnsi="Arial" w:cs="Arial"/>
                <w:sz w:val="22"/>
              </w:rPr>
              <w:t>6</w:t>
            </w:r>
            <w:r>
              <w:rPr>
                <w:rFonts w:ascii="Arial" w:hAnsi="Arial" w:cs="Arial"/>
                <w:sz w:val="22"/>
              </w:rPr>
              <w:tab/>
              <w:t>Review examiner</w:t>
            </w:r>
            <w:r w:rsidR="00D76FE4">
              <w:rPr>
                <w:rFonts w:ascii="Arial" w:hAnsi="Arial" w:cs="Arial"/>
                <w:sz w:val="22"/>
              </w:rPr>
              <w:t>s’</w:t>
            </w:r>
            <w:r>
              <w:rPr>
                <w:rFonts w:ascii="Arial" w:hAnsi="Arial" w:cs="Arial"/>
                <w:sz w:val="22"/>
              </w:rPr>
              <w:t xml:space="preserve"> reports and provide instructions to HDR student</w:t>
            </w:r>
          </w:p>
        </w:tc>
        <w:tc>
          <w:tcPr>
            <w:tcW w:w="3716" w:type="dxa"/>
            <w:tcBorders>
              <w:left w:val="nil"/>
              <w:right w:val="nil"/>
            </w:tcBorders>
          </w:tcPr>
          <w:p w:rsidR="009C354F" w:rsidRDefault="001F5B45">
            <w:pPr>
              <w:numPr>
                <w:ilvl w:val="0"/>
                <w:numId w:val="10"/>
              </w:numPr>
              <w:tabs>
                <w:tab w:val="num" w:pos="435"/>
              </w:tabs>
              <w:ind w:left="211" w:hanging="180"/>
              <w:rPr>
                <w:rFonts w:ascii="Arial" w:hAnsi="Arial" w:cs="Arial"/>
                <w:sz w:val="22"/>
              </w:rPr>
            </w:pPr>
            <w:r>
              <w:rPr>
                <w:rFonts w:ascii="Arial" w:hAnsi="Arial" w:cs="Arial"/>
                <w:sz w:val="22"/>
              </w:rPr>
              <w:t>CTC</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rsidP="00D0127A">
            <w:pPr>
              <w:numPr>
                <w:ilvl w:val="0"/>
                <w:numId w:val="14"/>
              </w:numPr>
              <w:tabs>
                <w:tab w:val="clear" w:pos="473"/>
                <w:tab w:val="num" w:pos="432"/>
                <w:tab w:val="num" w:pos="502"/>
              </w:tabs>
              <w:ind w:left="432" w:hanging="319"/>
              <w:rPr>
                <w:rFonts w:ascii="Arial" w:hAnsi="Arial" w:cs="Arial"/>
                <w:sz w:val="22"/>
              </w:rPr>
            </w:pPr>
            <w:r>
              <w:rPr>
                <w:rFonts w:ascii="Arial" w:hAnsi="Arial" w:cs="Arial"/>
                <w:color w:val="000000"/>
                <w:sz w:val="22"/>
              </w:rPr>
              <w:t>See “Examination Report</w:t>
            </w:r>
            <w:r w:rsidR="00D0127A">
              <w:rPr>
                <w:rFonts w:ascii="Arial" w:hAnsi="Arial" w:cs="Arial"/>
                <w:color w:val="000000"/>
                <w:sz w:val="22"/>
              </w:rPr>
              <w:t xml:space="preserve"> Example</w:t>
            </w:r>
            <w:r>
              <w:rPr>
                <w:rFonts w:ascii="Arial" w:hAnsi="Arial" w:cs="Arial"/>
                <w:color w:val="000000"/>
                <w:sz w:val="22"/>
              </w:rPr>
              <w:t>” and</w:t>
            </w:r>
            <w:r>
              <w:rPr>
                <w:rFonts w:ascii="Arial" w:hAnsi="Arial" w:cs="Arial"/>
                <w:color w:val="000000"/>
                <w:sz w:val="22"/>
              </w:rPr>
              <w:br/>
              <w:t xml:space="preserve">”Thesis Examination Report of Chairperson” via </w:t>
            </w:r>
            <w:hyperlink r:id="rId61" w:anchor="thesisexam" w:history="1">
              <w:r w:rsidR="00047C0A" w:rsidRPr="007C36AF">
                <w:rPr>
                  <w:rStyle w:val="Hyperlink"/>
                  <w:rFonts w:ascii="Arial" w:hAnsi="Arial" w:cs="Arial"/>
                  <w:sz w:val="22"/>
                </w:rPr>
                <w:t>http://research.curtin.edu.au/guides/forms/forms.cfm#thesisexam</w:t>
              </w:r>
            </w:hyperlink>
            <w:r w:rsidR="00047C0A">
              <w:rPr>
                <w:rFonts w:ascii="Arial" w:hAnsi="Arial" w:cs="Arial"/>
                <w:color w:val="000000"/>
                <w:sz w:val="22"/>
              </w:rPr>
              <w:t xml:space="preserve"> </w:t>
            </w:r>
            <w:r w:rsidR="00A94780">
              <w:rPr>
                <w:rFonts w:ascii="Arial" w:hAnsi="Arial" w:cs="Arial"/>
                <w:color w:val="000000"/>
                <w:sz w:val="22"/>
              </w:rPr>
              <w:br/>
            </w:r>
          </w:p>
        </w:tc>
      </w:tr>
      <w:tr w:rsidR="009C354F" w:rsidTr="001A1381">
        <w:trPr>
          <w:cantSplit/>
        </w:trPr>
        <w:tc>
          <w:tcPr>
            <w:tcW w:w="4468" w:type="dxa"/>
            <w:tcBorders>
              <w:left w:val="double" w:sz="4" w:space="0" w:color="auto"/>
              <w:right w:val="nil"/>
            </w:tcBorders>
          </w:tcPr>
          <w:p w:rsidR="009C354F" w:rsidRDefault="001F5B45" w:rsidP="003B5714">
            <w:pPr>
              <w:ind w:left="612" w:hanging="612"/>
              <w:rPr>
                <w:rFonts w:ascii="Arial" w:hAnsi="Arial" w:cs="Arial"/>
                <w:sz w:val="22"/>
              </w:rPr>
            </w:pPr>
            <w:r>
              <w:rPr>
                <w:rFonts w:ascii="Arial" w:hAnsi="Arial" w:cs="Arial"/>
                <w:sz w:val="22"/>
              </w:rPr>
              <w:t>9.7</w:t>
            </w:r>
            <w:r w:rsidR="00D76FE4">
              <w:rPr>
                <w:rFonts w:ascii="Arial" w:hAnsi="Arial" w:cs="Arial"/>
                <w:sz w:val="22"/>
              </w:rPr>
              <w:tab/>
              <w:t>Make</w:t>
            </w:r>
            <w:r w:rsidR="009C354F">
              <w:rPr>
                <w:rFonts w:ascii="Arial" w:hAnsi="Arial" w:cs="Arial"/>
                <w:sz w:val="22"/>
              </w:rPr>
              <w:t xml:space="preserve"> amendments</w:t>
            </w:r>
            <w:r w:rsidR="00BB3585">
              <w:rPr>
                <w:rFonts w:ascii="Arial" w:hAnsi="Arial" w:cs="Arial"/>
                <w:sz w:val="22"/>
              </w:rPr>
              <w:t xml:space="preserve"> to thesis</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w:t>
            </w:r>
            <w:r w:rsidR="009F0FED">
              <w:rPr>
                <w:rFonts w:ascii="Arial" w:hAnsi="Arial" w:cs="Arial"/>
                <w:sz w:val="22"/>
              </w:rPr>
              <w:t>Supervisor</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t>9.</w:t>
            </w:r>
            <w:r w:rsidR="001F5B45">
              <w:rPr>
                <w:rFonts w:ascii="Arial" w:hAnsi="Arial" w:cs="Arial"/>
                <w:sz w:val="22"/>
              </w:rPr>
              <w:t>8</w:t>
            </w:r>
            <w:r>
              <w:rPr>
                <w:rFonts w:ascii="Arial" w:hAnsi="Arial" w:cs="Arial"/>
                <w:sz w:val="22"/>
              </w:rPr>
              <w:tab/>
              <w:t>Prepare response to examiners’ reports and submit to C</w:t>
            </w:r>
            <w:r w:rsidR="00183961">
              <w:rPr>
                <w:rFonts w:ascii="Arial" w:hAnsi="Arial" w:cs="Arial"/>
                <w:sz w:val="22"/>
              </w:rPr>
              <w:t>TC</w:t>
            </w:r>
          </w:p>
          <w:p w:rsidR="00480DCA" w:rsidRDefault="00480DCA" w:rsidP="003B5714">
            <w:pPr>
              <w:ind w:left="612" w:hanging="612"/>
              <w:rPr>
                <w:rFonts w:ascii="Arial" w:hAnsi="Arial" w:cs="Arial"/>
                <w:sz w:val="22"/>
              </w:rPr>
            </w:pP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1F5B45" w:rsidP="003B5714">
            <w:pPr>
              <w:ind w:left="612" w:hanging="612"/>
              <w:rPr>
                <w:rFonts w:ascii="Arial" w:hAnsi="Arial" w:cs="Arial"/>
                <w:sz w:val="22"/>
              </w:rPr>
            </w:pPr>
            <w:r>
              <w:rPr>
                <w:rFonts w:ascii="Arial" w:hAnsi="Arial" w:cs="Arial"/>
                <w:sz w:val="22"/>
              </w:rPr>
              <w:t>9.9</w:t>
            </w:r>
            <w:r w:rsidR="009C354F">
              <w:rPr>
                <w:rFonts w:ascii="Arial" w:hAnsi="Arial" w:cs="Arial"/>
                <w:sz w:val="22"/>
              </w:rPr>
              <w:tab/>
              <w:t>Submit recommendation to SGSC/</w:t>
            </w:r>
            <w:r w:rsidR="00B67860">
              <w:rPr>
                <w:rFonts w:ascii="Arial" w:hAnsi="Arial" w:cs="Arial"/>
                <w:sz w:val="22"/>
              </w:rPr>
              <w:t>FGSC</w:t>
            </w:r>
            <w:r w:rsidR="009C354F">
              <w:rPr>
                <w:rFonts w:ascii="Arial" w:hAnsi="Arial" w:cs="Arial"/>
                <w:sz w:val="22"/>
              </w:rPr>
              <w:t>/</w:t>
            </w:r>
            <w:r w:rsidR="00A94780">
              <w:rPr>
                <w:rFonts w:ascii="Arial" w:hAnsi="Arial" w:cs="Arial"/>
                <w:sz w:val="22"/>
              </w:rPr>
              <w:t>U</w:t>
            </w:r>
            <w:r w:rsidR="009C354F">
              <w:rPr>
                <w:rFonts w:ascii="Arial" w:hAnsi="Arial" w:cs="Arial"/>
                <w:sz w:val="22"/>
              </w:rPr>
              <w:t>GSC</w:t>
            </w:r>
          </w:p>
          <w:p w:rsidR="00480DCA" w:rsidRDefault="00480DCA" w:rsidP="003B5714">
            <w:pPr>
              <w:ind w:left="612" w:hanging="612"/>
              <w:rPr>
                <w:rFonts w:ascii="Arial" w:hAnsi="Arial" w:cs="Arial"/>
                <w:sz w:val="22"/>
              </w:rPr>
            </w:pP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CTC</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ind w:left="432" w:hanging="319"/>
              <w:rPr>
                <w:rFonts w:ascii="Arial" w:hAnsi="Arial" w:cs="Arial"/>
                <w:sz w:val="22"/>
              </w:rPr>
            </w:pPr>
          </w:p>
        </w:tc>
      </w:tr>
      <w:tr w:rsidR="009C354F" w:rsidTr="001A1381">
        <w:trPr>
          <w:cantSplit/>
        </w:trPr>
        <w:tc>
          <w:tcPr>
            <w:tcW w:w="4468" w:type="dxa"/>
            <w:tcBorders>
              <w:left w:val="double" w:sz="4" w:space="0" w:color="auto"/>
              <w:right w:val="nil"/>
            </w:tcBorders>
          </w:tcPr>
          <w:p w:rsidR="009C354F" w:rsidRDefault="001F5B45" w:rsidP="003B5714">
            <w:pPr>
              <w:ind w:left="612" w:hanging="612"/>
              <w:rPr>
                <w:rFonts w:ascii="Arial" w:hAnsi="Arial" w:cs="Arial"/>
                <w:sz w:val="22"/>
              </w:rPr>
            </w:pPr>
            <w:r>
              <w:rPr>
                <w:rFonts w:ascii="Arial" w:hAnsi="Arial" w:cs="Arial"/>
                <w:sz w:val="22"/>
              </w:rPr>
              <w:t>9.10</w:t>
            </w:r>
            <w:r>
              <w:rPr>
                <w:rFonts w:ascii="Arial" w:hAnsi="Arial" w:cs="Arial"/>
                <w:sz w:val="22"/>
              </w:rPr>
              <w:tab/>
            </w:r>
            <w:r w:rsidR="009C354F">
              <w:rPr>
                <w:rFonts w:ascii="Arial" w:hAnsi="Arial" w:cs="Arial"/>
                <w:sz w:val="22"/>
              </w:rPr>
              <w:t>Submit final thesis copies to ORD</w:t>
            </w:r>
          </w:p>
          <w:p w:rsidR="009C354F" w:rsidRDefault="009C354F" w:rsidP="003B5714">
            <w:pPr>
              <w:ind w:left="612" w:hanging="612"/>
              <w:rPr>
                <w:rFonts w:ascii="Arial" w:hAnsi="Arial" w:cs="Arial"/>
                <w:sz w:val="22"/>
              </w:rPr>
            </w:pPr>
            <w:r>
              <w:rPr>
                <w:rFonts w:ascii="Arial" w:hAnsi="Arial" w:cs="Arial"/>
                <w:sz w:val="22"/>
              </w:rPr>
              <w:t xml:space="preserve"> </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9C354F" w:rsidP="00047C0A">
            <w:pPr>
              <w:numPr>
                <w:ilvl w:val="0"/>
                <w:numId w:val="14"/>
              </w:numPr>
              <w:tabs>
                <w:tab w:val="clear" w:pos="473"/>
                <w:tab w:val="num" w:pos="432"/>
                <w:tab w:val="num" w:pos="502"/>
              </w:tabs>
              <w:spacing w:before="40" w:after="40"/>
              <w:ind w:left="432" w:hanging="319"/>
              <w:rPr>
                <w:rFonts w:ascii="Arial" w:hAnsi="Arial" w:cs="Arial"/>
                <w:sz w:val="22"/>
              </w:rPr>
            </w:pPr>
            <w:r>
              <w:rPr>
                <w:rFonts w:ascii="Arial" w:hAnsi="Arial" w:cs="Arial"/>
                <w:color w:val="000000"/>
                <w:sz w:val="22"/>
              </w:rPr>
              <w:t>See “</w:t>
            </w:r>
            <w:r w:rsidR="00D0127A" w:rsidRPr="007B5CBC">
              <w:rPr>
                <w:rFonts w:ascii="Arial" w:hAnsi="Arial" w:cs="Arial"/>
                <w:color w:val="000000"/>
                <w:sz w:val="22"/>
              </w:rPr>
              <w:t>Submission of Thesis for Examination Information</w:t>
            </w:r>
            <w:r>
              <w:rPr>
                <w:rFonts w:ascii="Arial" w:hAnsi="Arial" w:cs="Arial"/>
                <w:sz w:val="22"/>
              </w:rPr>
              <w:t xml:space="preserve">” via </w:t>
            </w:r>
            <w:hyperlink r:id="rId62" w:anchor="thesisexam" w:history="1">
              <w:r w:rsidR="00047C0A" w:rsidRPr="007C36AF">
                <w:rPr>
                  <w:rStyle w:val="Hyperlink"/>
                  <w:rFonts w:ascii="Arial" w:hAnsi="Arial" w:cs="Arial"/>
                  <w:sz w:val="22"/>
                </w:rPr>
                <w:t>http://research.curtin.edu.au/guides/forms/forms.cfm#thesisexam</w:t>
              </w:r>
            </w:hyperlink>
            <w:r w:rsidR="00047C0A">
              <w:rPr>
                <w:rFonts w:ascii="Arial" w:hAnsi="Arial" w:cs="Arial"/>
                <w:sz w:val="22"/>
              </w:rPr>
              <w:t xml:space="preserve"> </w:t>
            </w:r>
            <w:r w:rsidR="00A94780">
              <w:rPr>
                <w:rFonts w:ascii="Arial" w:hAnsi="Arial" w:cs="Arial"/>
                <w:sz w:val="22"/>
              </w:rPr>
              <w:br/>
            </w:r>
          </w:p>
        </w:tc>
      </w:tr>
      <w:tr w:rsidR="009C354F" w:rsidTr="001A1381">
        <w:trPr>
          <w:cantSplit/>
        </w:trPr>
        <w:tc>
          <w:tcPr>
            <w:tcW w:w="4468" w:type="dxa"/>
            <w:tcBorders>
              <w:left w:val="double" w:sz="4" w:space="0" w:color="auto"/>
              <w:right w:val="nil"/>
            </w:tcBorders>
            <w:shd w:val="clear" w:color="auto" w:fill="D9D9D9"/>
          </w:tcPr>
          <w:p w:rsidR="009C354F" w:rsidRDefault="009C354F" w:rsidP="003B5714">
            <w:pPr>
              <w:pStyle w:val="Heading3"/>
              <w:ind w:left="612" w:hanging="612"/>
              <w:rPr>
                <w:i/>
                <w:iCs/>
                <w:sz w:val="22"/>
              </w:rPr>
            </w:pPr>
            <w:r>
              <w:rPr>
                <w:i/>
                <w:iCs/>
                <w:sz w:val="22"/>
              </w:rPr>
              <w:t>10</w:t>
            </w:r>
            <w:r>
              <w:rPr>
                <w:i/>
                <w:iCs/>
                <w:sz w:val="22"/>
              </w:rPr>
              <w:tab/>
              <w:t>Digital Thesis Submission</w:t>
            </w:r>
          </w:p>
        </w:tc>
        <w:tc>
          <w:tcPr>
            <w:tcW w:w="3716" w:type="dxa"/>
            <w:tcBorders>
              <w:left w:val="nil"/>
              <w:right w:val="nil"/>
            </w:tcBorders>
            <w:shd w:val="clear" w:color="auto" w:fill="D9D9D9"/>
          </w:tcPr>
          <w:p w:rsidR="009C354F" w:rsidRDefault="009C354F">
            <w:pPr>
              <w:pStyle w:val="Heading3"/>
              <w:ind w:left="113"/>
              <w:rPr>
                <w:i/>
                <w:iCs/>
                <w:sz w:val="22"/>
              </w:rPr>
            </w:pPr>
          </w:p>
        </w:tc>
        <w:tc>
          <w:tcPr>
            <w:tcW w:w="7116" w:type="dxa"/>
            <w:tcBorders>
              <w:left w:val="nil"/>
              <w:right w:val="double" w:sz="4" w:space="0" w:color="auto"/>
            </w:tcBorders>
            <w:shd w:val="clear" w:color="auto" w:fill="D9D9D9"/>
          </w:tcPr>
          <w:p w:rsidR="009C354F" w:rsidRDefault="009C354F">
            <w:pPr>
              <w:pStyle w:val="Heading3"/>
              <w:tabs>
                <w:tab w:val="num" w:pos="432"/>
              </w:tabs>
              <w:ind w:left="432" w:hanging="319"/>
              <w:rPr>
                <w:i/>
                <w:iCs/>
                <w:sz w:val="22"/>
              </w:rPr>
            </w:pPr>
          </w:p>
        </w:tc>
      </w:tr>
      <w:tr w:rsidR="009C354F" w:rsidTr="001A1381">
        <w:trPr>
          <w:cantSplit/>
        </w:trPr>
        <w:tc>
          <w:tcPr>
            <w:tcW w:w="4468" w:type="dxa"/>
            <w:tcBorders>
              <w:left w:val="double" w:sz="4" w:space="0" w:color="auto"/>
              <w:right w:val="nil"/>
            </w:tcBorders>
          </w:tcPr>
          <w:p w:rsidR="009C354F" w:rsidRDefault="009C354F" w:rsidP="003B5714">
            <w:pPr>
              <w:tabs>
                <w:tab w:val="left" w:pos="612"/>
              </w:tabs>
              <w:ind w:left="612" w:hanging="612"/>
              <w:rPr>
                <w:rFonts w:ascii="Arial" w:hAnsi="Arial" w:cs="Arial"/>
                <w:sz w:val="22"/>
              </w:rPr>
            </w:pPr>
            <w:r>
              <w:rPr>
                <w:rFonts w:ascii="Arial" w:hAnsi="Arial" w:cs="Arial"/>
                <w:sz w:val="22"/>
              </w:rPr>
              <w:t>10.1</w:t>
            </w:r>
            <w:r>
              <w:rPr>
                <w:rFonts w:ascii="Arial" w:hAnsi="Arial" w:cs="Arial"/>
                <w:sz w:val="22"/>
              </w:rPr>
              <w:tab/>
              <w:t xml:space="preserve">Lodge electronic copy of thesis to </w:t>
            </w:r>
            <w:r w:rsidR="005B30C8">
              <w:rPr>
                <w:rFonts w:ascii="Arial" w:hAnsi="Arial" w:cs="Arial"/>
                <w:sz w:val="22"/>
              </w:rPr>
              <w:t>Library</w:t>
            </w:r>
            <w:r>
              <w:rPr>
                <w:rFonts w:ascii="Arial" w:hAnsi="Arial" w:cs="Arial"/>
                <w:sz w:val="22"/>
              </w:rPr>
              <w:t xml:space="preserve"> for adding to the </w:t>
            </w:r>
            <w:r w:rsidR="00A94780">
              <w:rPr>
                <w:rFonts w:ascii="Arial" w:hAnsi="Arial" w:cs="Arial"/>
                <w:sz w:val="22"/>
              </w:rPr>
              <w:t>Australasian</w:t>
            </w:r>
            <w:r w:rsidR="00852840">
              <w:rPr>
                <w:rFonts w:ascii="Arial" w:hAnsi="Arial" w:cs="Arial"/>
                <w:sz w:val="22"/>
              </w:rPr>
              <w:t xml:space="preserve"> Digital Thesis P</w:t>
            </w:r>
            <w:r>
              <w:rPr>
                <w:rFonts w:ascii="Arial" w:hAnsi="Arial" w:cs="Arial"/>
                <w:sz w:val="22"/>
              </w:rPr>
              <w:t>rogram</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 xml:space="preserve">Student / Library </w:t>
            </w:r>
          </w:p>
        </w:tc>
        <w:tc>
          <w:tcPr>
            <w:tcW w:w="7116" w:type="dxa"/>
            <w:tcBorders>
              <w:left w:val="nil"/>
              <w:right w:val="double" w:sz="4" w:space="0" w:color="auto"/>
            </w:tcBorders>
          </w:tcPr>
          <w:p w:rsidR="005B30C8" w:rsidRDefault="009C354F">
            <w:pPr>
              <w:numPr>
                <w:ilvl w:val="0"/>
                <w:numId w:val="14"/>
              </w:numPr>
              <w:tabs>
                <w:tab w:val="clear" w:pos="473"/>
                <w:tab w:val="num" w:pos="432"/>
                <w:tab w:val="num" w:pos="502"/>
              </w:tabs>
              <w:spacing w:before="40" w:after="40"/>
              <w:ind w:left="432" w:hanging="319"/>
              <w:rPr>
                <w:rFonts w:ascii="Arial" w:hAnsi="Arial" w:cs="Arial"/>
                <w:color w:val="000000"/>
                <w:sz w:val="22"/>
              </w:rPr>
            </w:pPr>
            <w:r>
              <w:rPr>
                <w:rFonts w:ascii="Arial" w:hAnsi="Arial" w:cs="Arial"/>
                <w:color w:val="000000"/>
                <w:sz w:val="22"/>
              </w:rPr>
              <w:t>See “</w:t>
            </w:r>
            <w:r w:rsidR="00D0127A" w:rsidRPr="00D0127A">
              <w:rPr>
                <w:rFonts w:ascii="Arial" w:hAnsi="Arial" w:cs="Arial"/>
                <w:color w:val="000000"/>
                <w:sz w:val="22"/>
              </w:rPr>
              <w:t>How to include your Curtin thesis in espace@Curtin - Curtin's institutional repository</w:t>
            </w:r>
            <w:r w:rsidR="00D0127A">
              <w:rPr>
                <w:rFonts w:ascii="Arial" w:hAnsi="Arial" w:cs="Arial"/>
                <w:color w:val="000000"/>
                <w:sz w:val="22"/>
              </w:rPr>
              <w:t xml:space="preserve"> </w:t>
            </w:r>
            <w:r w:rsidR="005B30C8">
              <w:rPr>
                <w:rFonts w:ascii="Arial" w:hAnsi="Arial" w:cs="Arial"/>
                <w:color w:val="000000"/>
                <w:sz w:val="22"/>
              </w:rPr>
              <w:t xml:space="preserve">" via </w:t>
            </w:r>
            <w:hyperlink r:id="rId63" w:anchor="digital" w:history="1">
              <w:r w:rsidR="00D0127A" w:rsidRPr="00933906">
                <w:rPr>
                  <w:rStyle w:val="Hyperlink"/>
                  <w:rFonts w:ascii="Arial" w:hAnsi="Arial" w:cs="Arial"/>
                  <w:sz w:val="22"/>
                </w:rPr>
                <w:t>http://research.curtin.edu.au/guides/forms/forms.cfm#digital</w:t>
              </w:r>
            </w:hyperlink>
            <w:r w:rsidR="00D0127A">
              <w:rPr>
                <w:rFonts w:ascii="Arial" w:hAnsi="Arial" w:cs="Arial"/>
                <w:color w:val="000000"/>
                <w:sz w:val="22"/>
              </w:rPr>
              <w:t xml:space="preserve"> </w:t>
            </w:r>
          </w:p>
          <w:p w:rsidR="009C354F" w:rsidRDefault="009C354F">
            <w:pPr>
              <w:numPr>
                <w:ilvl w:val="0"/>
                <w:numId w:val="14"/>
              </w:numPr>
              <w:tabs>
                <w:tab w:val="clear" w:pos="473"/>
                <w:tab w:val="num" w:pos="432"/>
                <w:tab w:val="num" w:pos="502"/>
              </w:tabs>
              <w:spacing w:before="40" w:after="40"/>
              <w:ind w:left="432" w:hanging="319"/>
              <w:rPr>
                <w:rFonts w:ascii="Arial" w:hAnsi="Arial" w:cs="Arial"/>
                <w:color w:val="000000"/>
                <w:sz w:val="22"/>
              </w:rPr>
            </w:pPr>
            <w:r>
              <w:rPr>
                <w:rFonts w:ascii="Arial" w:hAnsi="Arial" w:cs="Arial"/>
                <w:color w:val="000000"/>
                <w:sz w:val="22"/>
              </w:rPr>
              <w:t xml:space="preserve">“Guidelines for the Submission of Digital Theses of Higher Degree by Research Students” via </w:t>
            </w:r>
            <w:hyperlink r:id="rId64" w:anchor="digital" w:history="1">
              <w:r w:rsidR="00047C0A" w:rsidRPr="007C36AF">
                <w:rPr>
                  <w:rStyle w:val="Hyperlink"/>
                  <w:rFonts w:ascii="Arial" w:hAnsi="Arial" w:cs="Arial"/>
                  <w:sz w:val="22"/>
                </w:rPr>
                <w:t>http://research.curtin.edu.au/guides/forms/forms.cfm#digital</w:t>
              </w:r>
            </w:hyperlink>
            <w:r w:rsidR="00047C0A">
              <w:rPr>
                <w:rFonts w:ascii="Arial" w:hAnsi="Arial" w:cs="Arial"/>
                <w:color w:val="000000"/>
                <w:sz w:val="22"/>
              </w:rPr>
              <w:t xml:space="preserve"> </w:t>
            </w:r>
            <w:r w:rsidR="00852840">
              <w:rPr>
                <w:rFonts w:ascii="Arial" w:hAnsi="Arial" w:cs="Arial"/>
                <w:color w:val="000000"/>
                <w:sz w:val="22"/>
              </w:rPr>
              <w:br/>
            </w:r>
          </w:p>
        </w:tc>
      </w:tr>
      <w:tr w:rsidR="009C354F" w:rsidTr="001A1381">
        <w:trPr>
          <w:cantSplit/>
        </w:trPr>
        <w:tc>
          <w:tcPr>
            <w:tcW w:w="4468" w:type="dxa"/>
            <w:tcBorders>
              <w:left w:val="double" w:sz="4" w:space="0" w:color="auto"/>
              <w:right w:val="nil"/>
            </w:tcBorders>
          </w:tcPr>
          <w:p w:rsidR="00BB3585" w:rsidRPr="00137861" w:rsidRDefault="009C354F" w:rsidP="00137861">
            <w:pPr>
              <w:tabs>
                <w:tab w:val="left" w:pos="428"/>
                <w:tab w:val="left" w:pos="612"/>
              </w:tabs>
              <w:ind w:left="612" w:hanging="612"/>
              <w:rPr>
                <w:rFonts w:ascii="Arial" w:hAnsi="Arial" w:cs="Arial"/>
                <w:color w:val="000000"/>
                <w:sz w:val="22"/>
              </w:rPr>
            </w:pPr>
            <w:r>
              <w:rPr>
                <w:rFonts w:ascii="Arial" w:hAnsi="Arial" w:cs="Arial"/>
                <w:sz w:val="22"/>
              </w:rPr>
              <w:lastRenderedPageBreak/>
              <w:t>10.2</w:t>
            </w:r>
            <w:r w:rsidR="00BB3585">
              <w:rPr>
                <w:rFonts w:ascii="Arial" w:hAnsi="Arial" w:cs="Arial"/>
                <w:sz w:val="22"/>
              </w:rPr>
              <w:tab/>
            </w:r>
            <w:r>
              <w:rPr>
                <w:rFonts w:ascii="Arial" w:hAnsi="Arial" w:cs="Arial"/>
                <w:sz w:val="22"/>
              </w:rPr>
              <w:t xml:space="preserve">Complete and submit the </w:t>
            </w:r>
            <w:r w:rsidR="00E53D73">
              <w:rPr>
                <w:rFonts w:ascii="Arial" w:hAnsi="Arial" w:cs="Arial"/>
                <w:sz w:val="22"/>
              </w:rPr>
              <w:t>“</w:t>
            </w:r>
            <w:r w:rsidRPr="00E53D73">
              <w:rPr>
                <w:rFonts w:ascii="Arial" w:hAnsi="Arial"/>
                <w:color w:val="000000"/>
                <w:sz w:val="22"/>
              </w:rPr>
              <w:t>Verification Form for the Submission of Digital Theses of Higher Degree by Research Students</w:t>
            </w:r>
            <w:r w:rsidR="00E53D73">
              <w:rPr>
                <w:rFonts w:ascii="Arial" w:hAnsi="Arial"/>
                <w:color w:val="000000"/>
                <w:sz w:val="22"/>
              </w:rPr>
              <w:t xml:space="preserve">” </w:t>
            </w:r>
            <w:r>
              <w:rPr>
                <w:rFonts w:ascii="Arial" w:hAnsi="Arial" w:cs="Arial"/>
                <w:color w:val="000000"/>
                <w:sz w:val="22"/>
              </w:rPr>
              <w:t>form, and, if necessary</w:t>
            </w:r>
            <w:r w:rsidR="00BB3585">
              <w:rPr>
                <w:rFonts w:ascii="Arial" w:hAnsi="Arial" w:cs="Arial"/>
                <w:color w:val="000000"/>
                <w:sz w:val="22"/>
              </w:rPr>
              <w:t>,</w:t>
            </w:r>
            <w:r>
              <w:rPr>
                <w:rFonts w:ascii="Arial" w:hAnsi="Arial" w:cs="Arial"/>
                <w:color w:val="000000"/>
                <w:sz w:val="22"/>
              </w:rPr>
              <w:t xml:space="preserve"> the </w:t>
            </w:r>
            <w:r w:rsidR="00E53D73">
              <w:rPr>
                <w:rFonts w:ascii="Arial" w:hAnsi="Arial" w:cs="Arial"/>
                <w:color w:val="000000"/>
                <w:sz w:val="22"/>
              </w:rPr>
              <w:t>“</w:t>
            </w:r>
            <w:r w:rsidRPr="00E53D73">
              <w:rPr>
                <w:rFonts w:ascii="Arial" w:hAnsi="Arial" w:cs="Arial"/>
                <w:color w:val="000000"/>
                <w:sz w:val="22"/>
              </w:rPr>
              <w:t>Permanent Embargo Application Form for the Submission of Digital Theses of Higher Degree by Research Students</w:t>
            </w:r>
            <w:r w:rsidR="00E53D73">
              <w:rPr>
                <w:rFonts w:ascii="Arial" w:hAnsi="Arial" w:cs="Arial"/>
                <w:color w:val="000000"/>
                <w:sz w:val="22"/>
              </w:rPr>
              <w:t>”</w:t>
            </w:r>
            <w:r>
              <w:rPr>
                <w:rFonts w:ascii="Arial" w:hAnsi="Arial" w:cs="Arial"/>
                <w:color w:val="000000"/>
                <w:sz w:val="22"/>
              </w:rPr>
              <w:t xml:space="preserve"> form.</w:t>
            </w:r>
            <w:r w:rsidR="00852840">
              <w:rPr>
                <w:rFonts w:ascii="Arial" w:hAnsi="Arial" w:cs="Arial"/>
                <w:color w:val="000000"/>
                <w:sz w:val="22"/>
              </w:rPr>
              <w:br/>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9C354F" w:rsidRDefault="009C354F">
            <w:pPr>
              <w:numPr>
                <w:ilvl w:val="0"/>
                <w:numId w:val="14"/>
              </w:numPr>
              <w:tabs>
                <w:tab w:val="clear" w:pos="473"/>
                <w:tab w:val="num" w:pos="432"/>
                <w:tab w:val="num" w:pos="502"/>
              </w:tabs>
              <w:spacing w:before="40" w:after="40"/>
              <w:ind w:left="432" w:hanging="319"/>
              <w:rPr>
                <w:rFonts w:ascii="Arial" w:hAnsi="Arial" w:cs="Arial"/>
                <w:color w:val="000000"/>
                <w:sz w:val="22"/>
              </w:rPr>
            </w:pPr>
            <w:r>
              <w:rPr>
                <w:rFonts w:ascii="Arial" w:hAnsi="Arial" w:cs="Arial"/>
                <w:color w:val="000000"/>
                <w:sz w:val="22"/>
              </w:rPr>
              <w:t xml:space="preserve">See the “Verification Form for the Submission of Digital Theses of Higher Degree by Research Students” and the “Permanent Embargo Application Form for the Submission of Digital Theses of Higher Degree by Research Students” via </w:t>
            </w:r>
            <w:hyperlink r:id="rId65" w:anchor="digital" w:history="1">
              <w:r w:rsidR="00C24244" w:rsidRPr="007C36AF">
                <w:rPr>
                  <w:rStyle w:val="Hyperlink"/>
                  <w:rFonts w:ascii="Arial" w:hAnsi="Arial" w:cs="Arial"/>
                  <w:sz w:val="22"/>
                </w:rPr>
                <w:t>http://research.curtin.edu.au/guides/forms/forms.cfm#digital</w:t>
              </w:r>
            </w:hyperlink>
            <w:r w:rsidR="00C24244">
              <w:rPr>
                <w:rFonts w:ascii="Arial" w:hAnsi="Arial" w:cs="Arial"/>
                <w:color w:val="000000"/>
                <w:sz w:val="22"/>
              </w:rPr>
              <w:t xml:space="preserve"> </w:t>
            </w:r>
          </w:p>
          <w:p w:rsidR="009C354F" w:rsidRDefault="009C354F" w:rsidP="00D0127A">
            <w:pPr>
              <w:numPr>
                <w:ilvl w:val="0"/>
                <w:numId w:val="14"/>
              </w:numPr>
              <w:tabs>
                <w:tab w:val="clear" w:pos="473"/>
                <w:tab w:val="num" w:pos="432"/>
                <w:tab w:val="num" w:pos="502"/>
              </w:tabs>
              <w:spacing w:before="40" w:after="40"/>
              <w:ind w:left="432" w:hanging="319"/>
              <w:rPr>
                <w:rFonts w:ascii="Arial" w:hAnsi="Arial" w:cs="Arial"/>
                <w:color w:val="000000"/>
                <w:sz w:val="22"/>
              </w:rPr>
            </w:pPr>
            <w:r>
              <w:rPr>
                <w:rFonts w:ascii="Arial" w:hAnsi="Arial" w:cs="Arial"/>
                <w:color w:val="000000"/>
                <w:sz w:val="22"/>
              </w:rPr>
              <w:t xml:space="preserve">Contact </w:t>
            </w:r>
            <w:r w:rsidR="00012ACC">
              <w:rPr>
                <w:rFonts w:ascii="Arial" w:hAnsi="Arial" w:cs="Arial"/>
                <w:sz w:val="22"/>
              </w:rPr>
              <w:t>ADT Co</w:t>
            </w:r>
            <w:r>
              <w:rPr>
                <w:rFonts w:ascii="Arial" w:hAnsi="Arial" w:cs="Arial"/>
                <w:sz w:val="22"/>
              </w:rPr>
              <w:t>o</w:t>
            </w:r>
            <w:r w:rsidR="00012ACC">
              <w:rPr>
                <w:rFonts w:ascii="Arial" w:hAnsi="Arial" w:cs="Arial"/>
                <w:sz w:val="22"/>
              </w:rPr>
              <w:t>r</w:t>
            </w:r>
            <w:r>
              <w:rPr>
                <w:rFonts w:ascii="Arial" w:hAnsi="Arial" w:cs="Arial"/>
                <w:sz w:val="22"/>
              </w:rPr>
              <w:t xml:space="preserve">dinator: </w:t>
            </w:r>
            <w:hyperlink r:id="rId66" w:history="1">
              <w:r w:rsidR="00D0127A" w:rsidRPr="00933906">
                <w:rPr>
                  <w:rStyle w:val="Hyperlink"/>
                  <w:rFonts w:ascii="Arial" w:hAnsi="Arial" w:cs="Arial"/>
                  <w:sz w:val="22"/>
                </w:rPr>
                <w:t>adt@exchange.curtin.edu.au</w:t>
              </w:r>
            </w:hyperlink>
            <w:r w:rsidR="00D0127A">
              <w:rPr>
                <w:rFonts w:ascii="Arial" w:hAnsi="Arial" w:cs="Arial"/>
                <w:sz w:val="22"/>
              </w:rPr>
              <w:t xml:space="preserve"> </w:t>
            </w:r>
          </w:p>
        </w:tc>
      </w:tr>
      <w:tr w:rsidR="009C354F" w:rsidTr="001A1381">
        <w:trPr>
          <w:cantSplit/>
        </w:trPr>
        <w:tc>
          <w:tcPr>
            <w:tcW w:w="4468" w:type="dxa"/>
            <w:tcBorders>
              <w:left w:val="double" w:sz="4" w:space="0" w:color="auto"/>
              <w:right w:val="nil"/>
            </w:tcBorders>
            <w:shd w:val="clear" w:color="auto" w:fill="D9D9D9"/>
          </w:tcPr>
          <w:p w:rsidR="009C354F" w:rsidRDefault="009C354F" w:rsidP="003B5714">
            <w:pPr>
              <w:pStyle w:val="Heading3"/>
              <w:ind w:left="612" w:hanging="612"/>
              <w:rPr>
                <w:i/>
                <w:iCs/>
                <w:sz w:val="22"/>
              </w:rPr>
            </w:pPr>
            <w:r>
              <w:rPr>
                <w:i/>
                <w:iCs/>
                <w:sz w:val="22"/>
              </w:rPr>
              <w:t>11</w:t>
            </w:r>
            <w:r>
              <w:rPr>
                <w:i/>
                <w:iCs/>
                <w:sz w:val="22"/>
              </w:rPr>
              <w:tab/>
              <w:t>Graduation</w:t>
            </w:r>
          </w:p>
        </w:tc>
        <w:tc>
          <w:tcPr>
            <w:tcW w:w="3716" w:type="dxa"/>
            <w:tcBorders>
              <w:left w:val="nil"/>
              <w:right w:val="nil"/>
            </w:tcBorders>
            <w:shd w:val="clear" w:color="auto" w:fill="D9D9D9"/>
          </w:tcPr>
          <w:p w:rsidR="009C354F" w:rsidRDefault="009C354F">
            <w:pPr>
              <w:pStyle w:val="Heading3"/>
              <w:ind w:left="113"/>
              <w:rPr>
                <w:i/>
                <w:iCs/>
                <w:sz w:val="22"/>
              </w:rPr>
            </w:pPr>
          </w:p>
        </w:tc>
        <w:tc>
          <w:tcPr>
            <w:tcW w:w="7116" w:type="dxa"/>
            <w:tcBorders>
              <w:left w:val="nil"/>
              <w:right w:val="double" w:sz="4" w:space="0" w:color="auto"/>
            </w:tcBorders>
            <w:shd w:val="clear" w:color="auto" w:fill="D9D9D9"/>
          </w:tcPr>
          <w:p w:rsidR="009C354F" w:rsidRDefault="009C354F">
            <w:pPr>
              <w:pStyle w:val="Heading3"/>
              <w:tabs>
                <w:tab w:val="num" w:pos="432"/>
              </w:tabs>
              <w:ind w:left="432" w:hanging="319"/>
              <w:rPr>
                <w:i/>
                <w:iCs/>
                <w:sz w:val="22"/>
              </w:rPr>
            </w:pP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t>11.1</w:t>
            </w:r>
            <w:r>
              <w:rPr>
                <w:rFonts w:ascii="Arial" w:hAnsi="Arial" w:cs="Arial"/>
                <w:sz w:val="22"/>
              </w:rPr>
              <w:tab/>
              <w:t>Graduation</w:t>
            </w:r>
            <w:r>
              <w:rPr>
                <w:rFonts w:ascii="Arial" w:hAnsi="Arial" w:cs="Arial"/>
                <w:sz w:val="22"/>
              </w:rPr>
              <w:br/>
              <w:t>View Graduations website</w:t>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p w:rsidR="009C354F" w:rsidRDefault="009C354F">
            <w:pPr>
              <w:tabs>
                <w:tab w:val="num" w:pos="211"/>
              </w:tabs>
              <w:ind w:left="211" w:hanging="180"/>
              <w:rPr>
                <w:rFonts w:ascii="Arial" w:hAnsi="Arial" w:cs="Arial"/>
                <w:sz w:val="22"/>
              </w:rPr>
            </w:pP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67" w:history="1">
              <w:r w:rsidR="009C354F">
                <w:rPr>
                  <w:rStyle w:val="Hyperlink"/>
                  <w:rFonts w:ascii="Arial" w:hAnsi="Arial" w:cs="Arial"/>
                  <w:sz w:val="22"/>
                </w:rPr>
                <w:t>http://graduations.curtin.edu.au/</w:t>
              </w:r>
            </w:hyperlink>
            <w:r w:rsidR="009C354F">
              <w:rPr>
                <w:rFonts w:ascii="Arial" w:hAnsi="Arial" w:cs="Arial"/>
                <w:sz w:val="22"/>
              </w:rPr>
              <w:t xml:space="preserve"> </w:t>
            </w:r>
          </w:p>
          <w:p w:rsidR="009C354F" w:rsidRDefault="009C354F">
            <w:pPr>
              <w:tabs>
                <w:tab w:val="num" w:pos="338"/>
                <w:tab w:val="num" w:pos="432"/>
              </w:tabs>
              <w:spacing w:before="40" w:after="40"/>
              <w:ind w:left="432" w:hanging="319"/>
              <w:rPr>
                <w:rFonts w:ascii="Arial" w:hAnsi="Arial" w:cs="Arial"/>
                <w:sz w:val="22"/>
              </w:rPr>
            </w:pPr>
          </w:p>
        </w:tc>
      </w:tr>
      <w:tr w:rsidR="00852840" w:rsidTr="001A1381">
        <w:trPr>
          <w:cantSplit/>
        </w:trPr>
        <w:tc>
          <w:tcPr>
            <w:tcW w:w="4468" w:type="dxa"/>
            <w:tcBorders>
              <w:left w:val="double" w:sz="4" w:space="0" w:color="auto"/>
              <w:right w:val="nil"/>
            </w:tcBorders>
          </w:tcPr>
          <w:p w:rsidR="00852840" w:rsidRDefault="00852840" w:rsidP="008A380D">
            <w:pPr>
              <w:ind w:left="612" w:hanging="612"/>
              <w:rPr>
                <w:rFonts w:ascii="Arial" w:hAnsi="Arial" w:cs="Arial"/>
                <w:sz w:val="22"/>
              </w:rPr>
            </w:pPr>
            <w:r>
              <w:rPr>
                <w:rFonts w:ascii="Arial" w:hAnsi="Arial" w:cs="Arial"/>
                <w:sz w:val="22"/>
              </w:rPr>
              <w:t>11.2</w:t>
            </w:r>
            <w:r>
              <w:rPr>
                <w:rFonts w:ascii="Arial" w:hAnsi="Arial" w:cs="Arial"/>
                <w:sz w:val="22"/>
              </w:rPr>
              <w:tab/>
              <w:t>Complete the “Course Experience Questionnaire” (CEQ) when received</w:t>
            </w:r>
            <w:r>
              <w:rPr>
                <w:rFonts w:ascii="Arial" w:hAnsi="Arial" w:cs="Arial"/>
                <w:sz w:val="22"/>
              </w:rPr>
              <w:br/>
            </w:r>
          </w:p>
        </w:tc>
        <w:tc>
          <w:tcPr>
            <w:tcW w:w="3716" w:type="dxa"/>
            <w:tcBorders>
              <w:left w:val="nil"/>
              <w:right w:val="nil"/>
            </w:tcBorders>
          </w:tcPr>
          <w:p w:rsidR="00852840" w:rsidRDefault="00852840" w:rsidP="008A380D">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852840" w:rsidRDefault="004330D0" w:rsidP="008A380D">
            <w:pPr>
              <w:numPr>
                <w:ilvl w:val="0"/>
                <w:numId w:val="14"/>
              </w:numPr>
              <w:tabs>
                <w:tab w:val="clear" w:pos="473"/>
                <w:tab w:val="num" w:pos="432"/>
                <w:tab w:val="num" w:pos="502"/>
              </w:tabs>
              <w:spacing w:before="40" w:after="40"/>
              <w:ind w:left="432" w:hanging="319"/>
              <w:rPr>
                <w:rFonts w:ascii="Arial" w:hAnsi="Arial" w:cs="Arial"/>
                <w:sz w:val="22"/>
              </w:rPr>
            </w:pPr>
            <w:hyperlink r:id="rId68" w:history="1">
              <w:r w:rsidR="00852840" w:rsidRPr="00B55610">
                <w:rPr>
                  <w:rStyle w:val="Hyperlink"/>
                  <w:rFonts w:ascii="Arial" w:hAnsi="Arial" w:cs="Arial"/>
                  <w:sz w:val="22"/>
                </w:rPr>
                <w:t>http://planning.curtin.edu.au/mir/ceq.cfm</w:t>
              </w:r>
            </w:hyperlink>
            <w:r w:rsidR="00852840">
              <w:rPr>
                <w:rFonts w:ascii="Arial" w:hAnsi="Arial" w:cs="Arial"/>
                <w:sz w:val="22"/>
              </w:rPr>
              <w:t xml:space="preserve"> </w:t>
            </w:r>
          </w:p>
        </w:tc>
      </w:tr>
      <w:tr w:rsidR="009C354F" w:rsidTr="001A1381">
        <w:trPr>
          <w:cantSplit/>
        </w:trPr>
        <w:tc>
          <w:tcPr>
            <w:tcW w:w="4468" w:type="dxa"/>
            <w:tcBorders>
              <w:left w:val="double" w:sz="4" w:space="0" w:color="auto"/>
              <w:right w:val="nil"/>
            </w:tcBorders>
          </w:tcPr>
          <w:p w:rsidR="009C354F" w:rsidRDefault="009C354F" w:rsidP="003B5714">
            <w:pPr>
              <w:ind w:left="612" w:hanging="612"/>
              <w:rPr>
                <w:rFonts w:ascii="Arial" w:hAnsi="Arial" w:cs="Arial"/>
                <w:sz w:val="22"/>
              </w:rPr>
            </w:pPr>
            <w:r>
              <w:rPr>
                <w:rFonts w:ascii="Arial" w:hAnsi="Arial" w:cs="Arial"/>
                <w:sz w:val="22"/>
              </w:rPr>
              <w:t>11.</w:t>
            </w:r>
            <w:r w:rsidR="00852840">
              <w:rPr>
                <w:rFonts w:ascii="Arial" w:hAnsi="Arial" w:cs="Arial"/>
                <w:sz w:val="22"/>
              </w:rPr>
              <w:t>3</w:t>
            </w:r>
            <w:r>
              <w:rPr>
                <w:rFonts w:ascii="Arial" w:hAnsi="Arial" w:cs="Arial"/>
                <w:sz w:val="22"/>
              </w:rPr>
              <w:tab/>
              <w:t>Complete the “</w:t>
            </w:r>
            <w:r w:rsidR="00852840">
              <w:rPr>
                <w:rFonts w:ascii="Arial" w:hAnsi="Arial" w:cs="Arial"/>
                <w:sz w:val="22"/>
              </w:rPr>
              <w:t>Postgraduate Research Experience Questionnaire</w:t>
            </w:r>
            <w:r>
              <w:rPr>
                <w:rFonts w:ascii="Arial" w:hAnsi="Arial" w:cs="Arial"/>
                <w:sz w:val="22"/>
              </w:rPr>
              <w:t>” (</w:t>
            </w:r>
            <w:r w:rsidR="00852840">
              <w:rPr>
                <w:rFonts w:ascii="Arial" w:hAnsi="Arial" w:cs="Arial"/>
                <w:sz w:val="22"/>
              </w:rPr>
              <w:t>PR</w:t>
            </w:r>
            <w:r>
              <w:rPr>
                <w:rFonts w:ascii="Arial" w:hAnsi="Arial" w:cs="Arial"/>
                <w:sz w:val="22"/>
              </w:rPr>
              <w:t>EQ)</w:t>
            </w:r>
            <w:r w:rsidR="00183961">
              <w:rPr>
                <w:rFonts w:ascii="Arial" w:hAnsi="Arial" w:cs="Arial"/>
                <w:sz w:val="22"/>
              </w:rPr>
              <w:t xml:space="preserve"> when received</w:t>
            </w:r>
            <w:r w:rsidR="00852840">
              <w:rPr>
                <w:rFonts w:ascii="Arial" w:hAnsi="Arial" w:cs="Arial"/>
                <w:sz w:val="22"/>
              </w:rPr>
              <w:br/>
            </w:r>
          </w:p>
        </w:tc>
        <w:tc>
          <w:tcPr>
            <w:tcW w:w="3716" w:type="dxa"/>
            <w:tcBorders>
              <w:left w:val="nil"/>
              <w:right w:val="nil"/>
            </w:tcBorders>
          </w:tcPr>
          <w:p w:rsidR="009C354F" w:rsidRDefault="009C354F">
            <w:pPr>
              <w:numPr>
                <w:ilvl w:val="0"/>
                <w:numId w:val="10"/>
              </w:numPr>
              <w:tabs>
                <w:tab w:val="num" w:pos="435"/>
              </w:tabs>
              <w:ind w:left="211" w:hanging="180"/>
              <w:rPr>
                <w:rFonts w:ascii="Arial" w:hAnsi="Arial" w:cs="Arial"/>
                <w:sz w:val="22"/>
              </w:rPr>
            </w:pPr>
            <w:r>
              <w:rPr>
                <w:rFonts w:ascii="Arial" w:hAnsi="Arial" w:cs="Arial"/>
                <w:sz w:val="22"/>
              </w:rPr>
              <w:t>Student</w:t>
            </w:r>
          </w:p>
        </w:tc>
        <w:tc>
          <w:tcPr>
            <w:tcW w:w="7116" w:type="dxa"/>
            <w:tcBorders>
              <w:left w:val="nil"/>
              <w:right w:val="double" w:sz="4" w:space="0" w:color="auto"/>
            </w:tcBorders>
          </w:tcPr>
          <w:p w:rsidR="009C354F" w:rsidRDefault="004330D0">
            <w:pPr>
              <w:numPr>
                <w:ilvl w:val="0"/>
                <w:numId w:val="14"/>
              </w:numPr>
              <w:tabs>
                <w:tab w:val="clear" w:pos="473"/>
                <w:tab w:val="num" w:pos="432"/>
                <w:tab w:val="num" w:pos="502"/>
              </w:tabs>
              <w:spacing w:before="40" w:after="40"/>
              <w:ind w:left="432" w:hanging="319"/>
              <w:rPr>
                <w:rFonts w:ascii="Arial" w:hAnsi="Arial" w:cs="Arial"/>
                <w:sz w:val="22"/>
              </w:rPr>
            </w:pPr>
            <w:hyperlink r:id="rId69" w:history="1">
              <w:r w:rsidR="00852840" w:rsidRPr="00655291">
                <w:rPr>
                  <w:rStyle w:val="Hyperlink"/>
                  <w:rFonts w:ascii="Arial" w:hAnsi="Arial" w:cs="Arial"/>
                  <w:sz w:val="22"/>
                </w:rPr>
                <w:t>http://planning.curtin.edu.au/mir/preq.cfm</w:t>
              </w:r>
            </w:hyperlink>
            <w:r w:rsidR="00852840">
              <w:rPr>
                <w:rFonts w:ascii="Arial" w:hAnsi="Arial" w:cs="Arial"/>
                <w:sz w:val="22"/>
              </w:rPr>
              <w:t xml:space="preserve"> </w:t>
            </w:r>
          </w:p>
        </w:tc>
      </w:tr>
    </w:tbl>
    <w:p w:rsidR="00171F90" w:rsidRDefault="00171F90">
      <w:pPr>
        <w:ind w:left="180"/>
        <w:rPr>
          <w:rFonts w:ascii="Arial" w:hAnsi="Arial" w:cs="Arial"/>
          <w:sz w:val="22"/>
        </w:rPr>
      </w:pPr>
    </w:p>
    <w:p w:rsidR="009C354F" w:rsidRDefault="009C354F">
      <w:pPr>
        <w:ind w:left="180"/>
        <w:rPr>
          <w:rFonts w:ascii="Arial" w:hAnsi="Arial" w:cs="Arial"/>
          <w:sz w:val="22"/>
        </w:rPr>
      </w:pPr>
      <w:r>
        <w:rPr>
          <w:rFonts w:ascii="Arial" w:hAnsi="Arial" w:cs="Arial"/>
          <w:sz w:val="22"/>
        </w:rPr>
        <w:br w:type="page"/>
      </w:r>
    </w:p>
    <w:p w:rsidR="009C354F" w:rsidRPr="00BB3585" w:rsidRDefault="00BB3585">
      <w:pPr>
        <w:pStyle w:val="Heading1"/>
        <w:ind w:left="180" w:right="274"/>
        <w:jc w:val="center"/>
        <w:rPr>
          <w:b/>
          <w:bCs/>
          <w:sz w:val="28"/>
          <w:szCs w:val="28"/>
        </w:rPr>
      </w:pPr>
      <w:r w:rsidRPr="00BB3585">
        <w:rPr>
          <w:b/>
          <w:sz w:val="28"/>
          <w:szCs w:val="28"/>
        </w:rPr>
        <w:lastRenderedPageBreak/>
        <w:t>Risk Management</w:t>
      </w:r>
    </w:p>
    <w:p w:rsidR="009C354F" w:rsidRDefault="009C354F">
      <w:pPr>
        <w:ind w:left="180"/>
        <w:rPr>
          <w:rFonts w:ascii="Arial" w:hAnsi="Arial" w:cs="Arial"/>
          <w:sz w:val="22"/>
        </w:rPr>
      </w:pPr>
    </w:p>
    <w:tbl>
      <w:tblPr>
        <w:tblW w:w="0" w:type="auto"/>
        <w:tblInd w:w="288" w:type="dxa"/>
        <w:tblBorders>
          <w:top w:val="double" w:sz="4" w:space="0" w:color="auto"/>
          <w:left w:val="double" w:sz="4" w:space="0" w:color="auto"/>
          <w:bottom w:val="double" w:sz="4" w:space="0" w:color="auto"/>
          <w:right w:val="double" w:sz="4" w:space="0" w:color="auto"/>
        </w:tblBorders>
        <w:tblLayout w:type="fixed"/>
        <w:tblLook w:val="0000"/>
      </w:tblPr>
      <w:tblGrid>
        <w:gridCol w:w="2369"/>
        <w:gridCol w:w="3391"/>
        <w:gridCol w:w="3699"/>
        <w:gridCol w:w="5863"/>
      </w:tblGrid>
      <w:tr w:rsidR="009C354F" w:rsidRPr="00BC60A6" w:rsidTr="00FE0B16">
        <w:trPr>
          <w:cantSplit/>
          <w:tblHeader/>
        </w:trPr>
        <w:tc>
          <w:tcPr>
            <w:tcW w:w="2369" w:type="dxa"/>
            <w:tcBorders>
              <w:top w:val="double" w:sz="4" w:space="0" w:color="auto"/>
              <w:bottom w:val="double" w:sz="4" w:space="0" w:color="auto"/>
            </w:tcBorders>
            <w:shd w:val="clear" w:color="auto" w:fill="000000"/>
          </w:tcPr>
          <w:p w:rsidR="009C354F" w:rsidRPr="00BC60A6" w:rsidRDefault="009C354F">
            <w:pPr>
              <w:pStyle w:val="Heading4"/>
              <w:spacing w:before="40" w:after="40"/>
              <w:ind w:left="432" w:hanging="432"/>
              <w:rPr>
                <w:color w:val="FFFFFF"/>
              </w:rPr>
            </w:pPr>
          </w:p>
        </w:tc>
        <w:tc>
          <w:tcPr>
            <w:tcW w:w="3391" w:type="dxa"/>
            <w:tcBorders>
              <w:top w:val="double" w:sz="4" w:space="0" w:color="auto"/>
              <w:bottom w:val="double" w:sz="4" w:space="0" w:color="auto"/>
            </w:tcBorders>
            <w:shd w:val="clear" w:color="auto" w:fill="000000"/>
          </w:tcPr>
          <w:p w:rsidR="009C354F" w:rsidRPr="00BC60A6" w:rsidRDefault="009C354F">
            <w:pPr>
              <w:spacing w:before="40" w:after="40"/>
              <w:rPr>
                <w:rFonts w:ascii="Arial" w:hAnsi="Arial" w:cs="Arial"/>
                <w:b/>
                <w:bCs/>
                <w:i/>
                <w:iCs/>
                <w:color w:val="FFFFFF"/>
                <w:sz w:val="22"/>
              </w:rPr>
            </w:pPr>
          </w:p>
        </w:tc>
        <w:tc>
          <w:tcPr>
            <w:tcW w:w="3699" w:type="dxa"/>
            <w:tcBorders>
              <w:top w:val="double" w:sz="4" w:space="0" w:color="auto"/>
              <w:bottom w:val="double" w:sz="4" w:space="0" w:color="auto"/>
            </w:tcBorders>
            <w:shd w:val="clear" w:color="auto" w:fill="000000"/>
          </w:tcPr>
          <w:p w:rsidR="009C354F" w:rsidRPr="00BC60A6" w:rsidRDefault="009C354F">
            <w:pPr>
              <w:spacing w:before="40" w:after="40"/>
              <w:rPr>
                <w:rFonts w:ascii="Arial" w:hAnsi="Arial" w:cs="Arial"/>
                <w:b/>
                <w:bCs/>
                <w:i/>
                <w:iCs/>
                <w:color w:val="FFFFFF"/>
                <w:sz w:val="22"/>
              </w:rPr>
            </w:pPr>
          </w:p>
        </w:tc>
        <w:tc>
          <w:tcPr>
            <w:tcW w:w="5863" w:type="dxa"/>
            <w:tcBorders>
              <w:top w:val="double" w:sz="4" w:space="0" w:color="auto"/>
              <w:bottom w:val="double" w:sz="4" w:space="0" w:color="auto"/>
            </w:tcBorders>
            <w:shd w:val="clear" w:color="auto" w:fill="000000"/>
          </w:tcPr>
          <w:p w:rsidR="009C354F" w:rsidRPr="00BC60A6" w:rsidRDefault="009C354F">
            <w:pPr>
              <w:spacing w:before="40" w:after="40"/>
              <w:jc w:val="right"/>
              <w:rPr>
                <w:rFonts w:ascii="Arial" w:hAnsi="Arial" w:cs="Arial"/>
                <w:i/>
                <w:iCs/>
                <w:color w:val="FFFFFF"/>
                <w:sz w:val="22"/>
              </w:rPr>
            </w:pPr>
            <w:r w:rsidRPr="00BC60A6">
              <w:rPr>
                <w:rFonts w:ascii="Arial" w:hAnsi="Arial" w:cs="Arial"/>
                <w:i/>
                <w:iCs/>
                <w:color w:val="FFFFFF"/>
                <w:sz w:val="22"/>
              </w:rPr>
              <w:t>Risk Management</w:t>
            </w:r>
          </w:p>
        </w:tc>
      </w:tr>
      <w:tr w:rsidR="009C354F" w:rsidRPr="00BC60A6" w:rsidTr="00FE0B16">
        <w:trPr>
          <w:cantSplit/>
          <w:tblHeader/>
        </w:trPr>
        <w:tc>
          <w:tcPr>
            <w:tcW w:w="2369" w:type="dxa"/>
            <w:tcBorders>
              <w:top w:val="double" w:sz="4" w:space="0" w:color="auto"/>
              <w:bottom w:val="double" w:sz="4" w:space="0" w:color="auto"/>
            </w:tcBorders>
            <w:shd w:val="clear" w:color="auto" w:fill="000000"/>
          </w:tcPr>
          <w:p w:rsidR="009C354F" w:rsidRPr="00BC60A6" w:rsidRDefault="009C354F">
            <w:pPr>
              <w:pStyle w:val="Heading4"/>
              <w:spacing w:before="40" w:after="40"/>
              <w:ind w:left="432" w:hanging="432"/>
              <w:rPr>
                <w:color w:val="FFFFFF"/>
              </w:rPr>
            </w:pPr>
            <w:r w:rsidRPr="00BC60A6">
              <w:rPr>
                <w:color w:val="FFFFFF"/>
              </w:rPr>
              <w:t>Risk Area</w:t>
            </w:r>
          </w:p>
        </w:tc>
        <w:tc>
          <w:tcPr>
            <w:tcW w:w="3391" w:type="dxa"/>
            <w:tcBorders>
              <w:top w:val="double" w:sz="4" w:space="0" w:color="auto"/>
              <w:bottom w:val="double" w:sz="4" w:space="0" w:color="auto"/>
            </w:tcBorders>
            <w:shd w:val="clear" w:color="auto" w:fill="000000"/>
          </w:tcPr>
          <w:p w:rsidR="009C354F" w:rsidRPr="00BC60A6" w:rsidRDefault="009C354F">
            <w:pPr>
              <w:spacing w:before="40" w:after="40"/>
              <w:rPr>
                <w:rFonts w:ascii="Arial" w:hAnsi="Arial" w:cs="Arial"/>
                <w:b/>
                <w:bCs/>
                <w:i/>
                <w:iCs/>
                <w:color w:val="FFFFFF"/>
                <w:sz w:val="22"/>
              </w:rPr>
            </w:pPr>
            <w:r w:rsidRPr="00BC60A6">
              <w:rPr>
                <w:rFonts w:ascii="Arial" w:hAnsi="Arial" w:cs="Arial"/>
                <w:b/>
                <w:bCs/>
                <w:i/>
                <w:iCs/>
                <w:color w:val="FFFFFF"/>
                <w:sz w:val="22"/>
              </w:rPr>
              <w:t xml:space="preserve">Preventative Measures </w:t>
            </w:r>
          </w:p>
        </w:tc>
        <w:tc>
          <w:tcPr>
            <w:tcW w:w="3699" w:type="dxa"/>
            <w:tcBorders>
              <w:top w:val="double" w:sz="4" w:space="0" w:color="auto"/>
              <w:bottom w:val="double" w:sz="4" w:space="0" w:color="auto"/>
            </w:tcBorders>
            <w:shd w:val="clear" w:color="auto" w:fill="000000"/>
          </w:tcPr>
          <w:p w:rsidR="009C354F" w:rsidRPr="00BC60A6" w:rsidRDefault="009C354F">
            <w:pPr>
              <w:spacing w:before="40" w:after="40"/>
              <w:rPr>
                <w:rFonts w:ascii="Arial" w:hAnsi="Arial" w:cs="Arial"/>
                <w:b/>
                <w:bCs/>
                <w:i/>
                <w:iCs/>
                <w:color w:val="FFFFFF"/>
                <w:sz w:val="22"/>
              </w:rPr>
            </w:pPr>
            <w:r w:rsidRPr="00BC60A6">
              <w:rPr>
                <w:rFonts w:ascii="Arial" w:hAnsi="Arial" w:cs="Arial"/>
                <w:b/>
                <w:bCs/>
                <w:i/>
                <w:iCs/>
                <w:color w:val="FFFFFF"/>
                <w:sz w:val="22"/>
              </w:rPr>
              <w:t>Recovery Measures</w:t>
            </w:r>
          </w:p>
        </w:tc>
        <w:tc>
          <w:tcPr>
            <w:tcW w:w="5863" w:type="dxa"/>
            <w:tcBorders>
              <w:top w:val="double" w:sz="4" w:space="0" w:color="auto"/>
              <w:bottom w:val="double" w:sz="4" w:space="0" w:color="auto"/>
            </w:tcBorders>
            <w:shd w:val="clear" w:color="auto" w:fill="000000"/>
          </w:tcPr>
          <w:p w:rsidR="009C354F" w:rsidRPr="00BC60A6" w:rsidRDefault="009C354F">
            <w:pPr>
              <w:spacing w:before="40" w:after="40"/>
              <w:rPr>
                <w:rFonts w:ascii="Arial" w:hAnsi="Arial" w:cs="Arial"/>
                <w:b/>
                <w:bCs/>
                <w:i/>
                <w:iCs/>
                <w:color w:val="FFFFFF"/>
                <w:sz w:val="22"/>
              </w:rPr>
            </w:pPr>
            <w:r w:rsidRPr="00BC60A6">
              <w:rPr>
                <w:rFonts w:ascii="Arial" w:hAnsi="Arial" w:cs="Arial"/>
                <w:b/>
                <w:bCs/>
                <w:i/>
                <w:iCs/>
                <w:color w:val="FFFFFF"/>
                <w:sz w:val="22"/>
              </w:rPr>
              <w:t>More Information / Contacts</w:t>
            </w:r>
          </w:p>
        </w:tc>
      </w:tr>
      <w:tr w:rsidR="009C354F" w:rsidTr="00FE0B16">
        <w:trPr>
          <w:cantSplit/>
        </w:trPr>
        <w:tc>
          <w:tcPr>
            <w:tcW w:w="2369" w:type="dxa"/>
            <w:tcBorders>
              <w:top w:val="double" w:sz="4" w:space="0" w:color="auto"/>
              <w:bottom w:val="single" w:sz="4" w:space="0" w:color="auto"/>
            </w:tcBorders>
            <w:shd w:val="clear" w:color="auto" w:fill="D9D9D9"/>
          </w:tcPr>
          <w:p w:rsidR="009C354F" w:rsidRDefault="009C354F" w:rsidP="003B5714">
            <w:pPr>
              <w:pStyle w:val="Heading4"/>
              <w:spacing w:before="40" w:after="40"/>
              <w:ind w:left="612" w:hanging="612"/>
            </w:pPr>
            <w:r>
              <w:t xml:space="preserve">1. </w:t>
            </w:r>
            <w:r>
              <w:tab/>
              <w:t>Research Design</w:t>
            </w:r>
          </w:p>
        </w:tc>
        <w:tc>
          <w:tcPr>
            <w:tcW w:w="3391" w:type="dxa"/>
            <w:tcBorders>
              <w:top w:val="double" w:sz="4" w:space="0" w:color="auto"/>
              <w:bottom w:val="single" w:sz="4" w:space="0" w:color="auto"/>
            </w:tcBorders>
            <w:shd w:val="clear" w:color="auto" w:fill="D9D9D9"/>
          </w:tcPr>
          <w:p w:rsidR="009C354F" w:rsidRDefault="009C354F">
            <w:pPr>
              <w:spacing w:before="40" w:after="40"/>
              <w:rPr>
                <w:rFonts w:ascii="Arial" w:hAnsi="Arial" w:cs="Arial"/>
                <w:b/>
                <w:bCs/>
                <w:sz w:val="22"/>
              </w:rPr>
            </w:pPr>
          </w:p>
        </w:tc>
        <w:tc>
          <w:tcPr>
            <w:tcW w:w="3699" w:type="dxa"/>
            <w:tcBorders>
              <w:top w:val="double" w:sz="4" w:space="0" w:color="auto"/>
              <w:bottom w:val="single" w:sz="4" w:space="0" w:color="auto"/>
            </w:tcBorders>
            <w:shd w:val="clear" w:color="auto" w:fill="D9D9D9"/>
          </w:tcPr>
          <w:p w:rsidR="009C354F" w:rsidRDefault="009C354F">
            <w:pPr>
              <w:spacing w:before="40" w:after="40"/>
              <w:rPr>
                <w:rFonts w:ascii="Arial" w:hAnsi="Arial" w:cs="Arial"/>
                <w:sz w:val="22"/>
              </w:rPr>
            </w:pPr>
          </w:p>
        </w:tc>
        <w:tc>
          <w:tcPr>
            <w:tcW w:w="5863" w:type="dxa"/>
            <w:tcBorders>
              <w:top w:val="double" w:sz="4" w:space="0" w:color="auto"/>
              <w:bottom w:val="single" w:sz="4" w:space="0" w:color="auto"/>
            </w:tcBorders>
            <w:shd w:val="clear" w:color="auto" w:fill="D9D9D9"/>
          </w:tcPr>
          <w:p w:rsidR="009C354F" w:rsidRDefault="00465D39" w:rsidP="00465D39">
            <w:pPr>
              <w:numPr>
                <w:ilvl w:val="0"/>
                <w:numId w:val="1"/>
              </w:numPr>
              <w:tabs>
                <w:tab w:val="clear" w:pos="720"/>
                <w:tab w:val="num" w:pos="252"/>
              </w:tabs>
              <w:spacing w:before="40" w:after="40"/>
              <w:ind w:left="252" w:hanging="252"/>
              <w:rPr>
                <w:rFonts w:ascii="Arial" w:hAnsi="Arial" w:cs="Arial"/>
                <w:sz w:val="22"/>
              </w:rPr>
            </w:pPr>
            <w:r w:rsidRPr="00465D39">
              <w:rPr>
                <w:rFonts w:ascii="Arial" w:hAnsi="Arial" w:cs="Arial"/>
                <w:sz w:val="22"/>
              </w:rPr>
              <w:t>Australian Code for the Responsible Conduct of Research</w:t>
            </w:r>
            <w:r>
              <w:rPr>
                <w:rFonts w:ascii="Arial" w:hAnsi="Arial" w:cs="Arial"/>
                <w:sz w:val="22"/>
              </w:rPr>
              <w:t xml:space="preserve"> </w:t>
            </w:r>
            <w:hyperlink r:id="rId70" w:anchor="conduct" w:history="1">
              <w:r w:rsidR="00081E4A" w:rsidRPr="007C36AF">
                <w:rPr>
                  <w:rStyle w:val="Hyperlink"/>
                  <w:rFonts w:ascii="Arial" w:hAnsi="Arial" w:cs="Arial"/>
                  <w:sz w:val="22"/>
                </w:rPr>
                <w:t>http://research.curtin.edu.au/guides/forms/policies.cfm#conduct</w:t>
              </w:r>
            </w:hyperlink>
            <w:r w:rsidR="00081E4A">
              <w:rPr>
                <w:rFonts w:ascii="Arial" w:hAnsi="Arial" w:cs="Arial"/>
                <w:sz w:val="22"/>
              </w:rPr>
              <w:t xml:space="preserve"> </w:t>
            </w:r>
          </w:p>
        </w:tc>
      </w:tr>
      <w:tr w:rsidR="009C354F" w:rsidTr="00FE0B16">
        <w:trPr>
          <w:cantSplit/>
        </w:trPr>
        <w:tc>
          <w:tcPr>
            <w:tcW w:w="2369" w:type="dxa"/>
            <w:tcBorders>
              <w:top w:val="single" w:sz="4" w:space="0" w:color="auto"/>
              <w:bottom w:val="single" w:sz="4" w:space="0" w:color="auto"/>
            </w:tcBorders>
          </w:tcPr>
          <w:p w:rsidR="009C354F" w:rsidRDefault="009C354F" w:rsidP="003B5714">
            <w:pPr>
              <w:pStyle w:val="Heading4"/>
              <w:spacing w:before="40" w:after="40"/>
              <w:ind w:left="612" w:hanging="612"/>
              <w:rPr>
                <w:b w:val="0"/>
                <w:bCs w:val="0"/>
                <w:i w:val="0"/>
                <w:iCs w:val="0"/>
              </w:rPr>
            </w:pPr>
            <w:r>
              <w:rPr>
                <w:b w:val="0"/>
                <w:bCs w:val="0"/>
                <w:i w:val="0"/>
                <w:iCs w:val="0"/>
              </w:rPr>
              <w:t>1.1</w:t>
            </w:r>
            <w:r>
              <w:rPr>
                <w:b w:val="0"/>
                <w:bCs w:val="0"/>
                <w:i w:val="0"/>
                <w:iCs w:val="0"/>
              </w:rPr>
              <w:tab/>
              <w:t>Sampling Problems – sample unavailable or insufficient</w:t>
            </w:r>
          </w:p>
        </w:tc>
        <w:tc>
          <w:tcPr>
            <w:tcW w:w="3391"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Ensure sample of sufficient size and accessible before finalising research questions and design</w:t>
            </w: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Identify alternative sample</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Revise research questions/change project aims/objectives</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Increase the number of variables to broaden sample parameters</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Look at alternative analyses/interpretations</w:t>
            </w:r>
          </w:p>
          <w:p w:rsidR="009C354F" w:rsidRDefault="009C354F"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Lobby interest/ownership</w:t>
            </w:r>
          </w:p>
        </w:tc>
        <w:tc>
          <w:tcPr>
            <w:tcW w:w="5863" w:type="dxa"/>
            <w:tcBorders>
              <w:top w:val="single" w:sz="4" w:space="0" w:color="auto"/>
              <w:bottom w:val="single" w:sz="4" w:space="0" w:color="auto"/>
            </w:tcBorders>
          </w:tcPr>
          <w:p w:rsidR="009C354F" w:rsidRDefault="00933815">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w:t>
            </w:r>
          </w:p>
        </w:tc>
      </w:tr>
      <w:tr w:rsidR="009C354F" w:rsidTr="00FE0B16">
        <w:trPr>
          <w:cantSplit/>
        </w:trPr>
        <w:tc>
          <w:tcPr>
            <w:tcW w:w="2369" w:type="dxa"/>
            <w:tcBorders>
              <w:top w:val="single" w:sz="4" w:space="0" w:color="auto"/>
              <w:bottom w:val="single" w:sz="4" w:space="0" w:color="auto"/>
            </w:tcBorders>
          </w:tcPr>
          <w:p w:rsidR="009C354F" w:rsidRDefault="009C354F" w:rsidP="003B5714">
            <w:pPr>
              <w:pStyle w:val="Heading4"/>
              <w:spacing w:before="40" w:after="40"/>
              <w:ind w:left="612" w:hanging="612"/>
              <w:rPr>
                <w:b w:val="0"/>
                <w:bCs w:val="0"/>
                <w:i w:val="0"/>
                <w:iCs w:val="0"/>
              </w:rPr>
            </w:pPr>
            <w:r>
              <w:rPr>
                <w:b w:val="0"/>
                <w:bCs w:val="0"/>
                <w:i w:val="0"/>
                <w:iCs w:val="0"/>
              </w:rPr>
              <w:t>1.2</w:t>
            </w:r>
            <w:r>
              <w:rPr>
                <w:b w:val="0"/>
                <w:bCs w:val="0"/>
                <w:i w:val="0"/>
                <w:iCs w:val="0"/>
              </w:rPr>
              <w:tab/>
              <w:t>Equipment Failure</w:t>
            </w:r>
          </w:p>
        </w:tc>
        <w:tc>
          <w:tcPr>
            <w:tcW w:w="3391"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Ensure regular maintenance is undertaken</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Allow for sufficient funding for repairs</w:t>
            </w:r>
          </w:p>
          <w:p w:rsidR="009C354F" w:rsidRDefault="009C354F"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Identify alternative sources/type of equipment</w:t>
            </w: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Use alternative sources/type of equipment as appropriate</w:t>
            </w:r>
          </w:p>
        </w:tc>
        <w:tc>
          <w:tcPr>
            <w:tcW w:w="5863" w:type="dxa"/>
            <w:tcBorders>
              <w:top w:val="single" w:sz="4" w:space="0" w:color="auto"/>
              <w:bottom w:val="single" w:sz="4" w:space="0" w:color="auto"/>
            </w:tcBorders>
          </w:tcPr>
          <w:p w:rsidR="009C354F" w:rsidRDefault="00933815">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w:t>
            </w:r>
            <w:r w:rsidR="009C354F">
              <w:rPr>
                <w:rFonts w:ascii="Arial" w:hAnsi="Arial" w:cs="Arial"/>
                <w:sz w:val="22"/>
              </w:rPr>
              <w:t>, PGC</w:t>
            </w:r>
          </w:p>
        </w:tc>
      </w:tr>
      <w:tr w:rsidR="009C354F" w:rsidTr="00FE0B16">
        <w:trPr>
          <w:cantSplit/>
        </w:trPr>
        <w:tc>
          <w:tcPr>
            <w:tcW w:w="2369" w:type="dxa"/>
            <w:tcBorders>
              <w:top w:val="single" w:sz="4" w:space="0" w:color="auto"/>
              <w:bottom w:val="single" w:sz="4" w:space="0" w:color="auto"/>
            </w:tcBorders>
          </w:tcPr>
          <w:p w:rsidR="009C354F" w:rsidRDefault="009C354F" w:rsidP="003B5714">
            <w:pPr>
              <w:spacing w:before="40" w:after="40"/>
              <w:ind w:left="612" w:hanging="612"/>
              <w:rPr>
                <w:rFonts w:ascii="Arial" w:hAnsi="Arial" w:cs="Arial"/>
                <w:sz w:val="22"/>
              </w:rPr>
            </w:pPr>
            <w:r>
              <w:rPr>
                <w:rFonts w:ascii="Arial" w:hAnsi="Arial" w:cs="Arial"/>
                <w:sz w:val="22"/>
              </w:rPr>
              <w:t>1.3</w:t>
            </w:r>
            <w:r>
              <w:rPr>
                <w:sz w:val="22"/>
              </w:rPr>
              <w:tab/>
            </w:r>
            <w:r>
              <w:rPr>
                <w:rFonts w:ascii="Arial" w:hAnsi="Arial" w:cs="Arial"/>
                <w:sz w:val="22"/>
              </w:rPr>
              <w:t>Data lost</w:t>
            </w:r>
          </w:p>
        </w:tc>
        <w:tc>
          <w:tcPr>
            <w:tcW w:w="3391" w:type="dxa"/>
            <w:tcBorders>
              <w:top w:val="single" w:sz="4" w:space="0" w:color="auto"/>
              <w:bottom w:val="single" w:sz="4" w:space="0" w:color="auto"/>
            </w:tcBorders>
          </w:tcPr>
          <w:p w:rsidR="009C354F" w:rsidRDefault="009C354F"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Back-up data regularly</w:t>
            </w: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p>
        </w:tc>
        <w:tc>
          <w:tcPr>
            <w:tcW w:w="5863"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IT officer in </w:t>
            </w:r>
            <w:r w:rsidR="005F3CD9">
              <w:rPr>
                <w:rFonts w:ascii="Arial" w:hAnsi="Arial" w:cs="Arial"/>
                <w:sz w:val="22"/>
              </w:rPr>
              <w:t>Enrolling Area</w:t>
            </w:r>
            <w:r>
              <w:rPr>
                <w:rFonts w:ascii="Arial" w:hAnsi="Arial" w:cs="Arial"/>
                <w:sz w:val="22"/>
              </w:rPr>
              <w:t xml:space="preserve"> or </w:t>
            </w:r>
            <w:r w:rsidR="00B67860">
              <w:rPr>
                <w:rFonts w:ascii="Arial" w:hAnsi="Arial" w:cs="Arial"/>
                <w:sz w:val="22"/>
              </w:rPr>
              <w:t>Faculty</w:t>
            </w:r>
          </w:p>
        </w:tc>
      </w:tr>
      <w:tr w:rsidR="009C354F" w:rsidTr="00FE0B16">
        <w:trPr>
          <w:cantSplit/>
        </w:trPr>
        <w:tc>
          <w:tcPr>
            <w:tcW w:w="2369" w:type="dxa"/>
            <w:tcBorders>
              <w:top w:val="single" w:sz="4" w:space="0" w:color="auto"/>
              <w:bottom w:val="single" w:sz="4" w:space="0" w:color="auto"/>
            </w:tcBorders>
          </w:tcPr>
          <w:p w:rsidR="009C354F" w:rsidRDefault="009C354F" w:rsidP="007A40AE">
            <w:pPr>
              <w:pageBreakBefore/>
              <w:spacing w:before="40" w:after="40"/>
              <w:ind w:left="612" w:hanging="612"/>
              <w:rPr>
                <w:rFonts w:ascii="Arial" w:hAnsi="Arial" w:cs="Arial"/>
                <w:sz w:val="22"/>
              </w:rPr>
            </w:pPr>
            <w:r>
              <w:rPr>
                <w:rFonts w:ascii="Arial" w:hAnsi="Arial" w:cs="Arial"/>
                <w:sz w:val="22"/>
              </w:rPr>
              <w:lastRenderedPageBreak/>
              <w:t>1.4</w:t>
            </w:r>
            <w:r>
              <w:rPr>
                <w:sz w:val="22"/>
              </w:rPr>
              <w:tab/>
            </w:r>
            <w:r>
              <w:rPr>
                <w:rFonts w:ascii="Arial" w:hAnsi="Arial" w:cs="Arial"/>
                <w:sz w:val="22"/>
              </w:rPr>
              <w:t>Publication of similar research</w:t>
            </w:r>
          </w:p>
        </w:tc>
        <w:tc>
          <w:tcPr>
            <w:tcW w:w="3391"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Regularly search electronic publications databases </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Continue literature review throughout candidature</w:t>
            </w:r>
          </w:p>
          <w:p w:rsidR="009C354F" w:rsidRDefault="009C354F"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Ensure timely submission</w:t>
            </w: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Modify project</w:t>
            </w:r>
          </w:p>
        </w:tc>
        <w:tc>
          <w:tcPr>
            <w:tcW w:w="5863" w:type="dxa"/>
            <w:tcBorders>
              <w:top w:val="single" w:sz="4" w:space="0" w:color="auto"/>
              <w:bottom w:val="single" w:sz="4" w:space="0" w:color="auto"/>
            </w:tcBorders>
          </w:tcPr>
          <w:p w:rsidR="009C354F" w:rsidRDefault="009F0FE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w:t>
            </w:r>
          </w:p>
          <w:p w:rsidR="009C354F" w:rsidRDefault="00183961">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Faculty Li</w:t>
            </w:r>
            <w:r w:rsidR="009C354F">
              <w:rPr>
                <w:rFonts w:ascii="Arial" w:hAnsi="Arial" w:cs="Arial"/>
                <w:sz w:val="22"/>
              </w:rPr>
              <w:t xml:space="preserve">brarian – see </w:t>
            </w:r>
            <w:hyperlink r:id="rId71" w:history="1">
              <w:r w:rsidR="00081E4A" w:rsidRPr="007C36AF">
                <w:rPr>
                  <w:rStyle w:val="Hyperlink"/>
                  <w:rFonts w:ascii="Arial" w:hAnsi="Arial" w:cs="Arial"/>
                  <w:sz w:val="22"/>
                </w:rPr>
                <w:t>http://library.curtin.edu.au/about/organisational-structure/faculties/</w:t>
              </w:r>
            </w:hyperlink>
            <w:r w:rsidR="00081E4A">
              <w:rPr>
                <w:rFonts w:ascii="Arial" w:hAnsi="Arial" w:cs="Arial"/>
                <w:sz w:val="22"/>
              </w:rPr>
              <w:t xml:space="preserve"> </w:t>
            </w:r>
          </w:p>
          <w:p w:rsidR="009C354F" w:rsidRDefault="009C354F">
            <w:pPr>
              <w:spacing w:before="40" w:after="40"/>
              <w:rPr>
                <w:rFonts w:ascii="Arial" w:hAnsi="Arial" w:cs="Arial"/>
                <w:sz w:val="22"/>
              </w:rPr>
            </w:pPr>
          </w:p>
        </w:tc>
      </w:tr>
      <w:tr w:rsidR="009C354F" w:rsidTr="00FE0B16">
        <w:trPr>
          <w:cantSplit/>
        </w:trPr>
        <w:tc>
          <w:tcPr>
            <w:tcW w:w="2369" w:type="dxa"/>
            <w:tcBorders>
              <w:top w:val="single" w:sz="4" w:space="0" w:color="auto"/>
              <w:bottom w:val="single" w:sz="4" w:space="0" w:color="auto"/>
            </w:tcBorders>
          </w:tcPr>
          <w:p w:rsidR="009C354F" w:rsidRDefault="009C354F" w:rsidP="003B5714">
            <w:pPr>
              <w:spacing w:before="40" w:after="40"/>
              <w:ind w:left="612" w:hanging="612"/>
              <w:rPr>
                <w:rFonts w:ascii="Arial" w:hAnsi="Arial" w:cs="Arial"/>
                <w:sz w:val="22"/>
              </w:rPr>
            </w:pPr>
            <w:r>
              <w:rPr>
                <w:rFonts w:ascii="Arial" w:hAnsi="Arial" w:cs="Arial"/>
                <w:sz w:val="22"/>
              </w:rPr>
              <w:t>1.5</w:t>
            </w:r>
            <w:r>
              <w:rPr>
                <w:sz w:val="22"/>
              </w:rPr>
              <w:tab/>
            </w:r>
            <w:r>
              <w:rPr>
                <w:rFonts w:ascii="Arial" w:hAnsi="Arial" w:cs="Arial"/>
                <w:sz w:val="22"/>
              </w:rPr>
              <w:t>Rejection of grant application that leads to lack of funding</w:t>
            </w:r>
          </w:p>
        </w:tc>
        <w:tc>
          <w:tcPr>
            <w:tcW w:w="3391"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Revise proposal and resubmit</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Identify alternative sources of funding</w:t>
            </w:r>
          </w:p>
          <w:p w:rsidR="009C354F" w:rsidRDefault="009C354F"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Take leave of absence</w:t>
            </w:r>
          </w:p>
        </w:tc>
        <w:tc>
          <w:tcPr>
            <w:tcW w:w="5863" w:type="dxa"/>
            <w:tcBorders>
              <w:top w:val="single" w:sz="4" w:space="0" w:color="auto"/>
              <w:bottom w:val="single" w:sz="4" w:space="0" w:color="auto"/>
            </w:tcBorders>
          </w:tcPr>
          <w:p w:rsidR="009C354F" w:rsidRDefault="009F0FE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w:t>
            </w:r>
          </w:p>
          <w:p w:rsidR="009C354F" w:rsidRDefault="009C354F" w:rsidP="00081E4A">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ORD – Grants area </w:t>
            </w:r>
            <w:r w:rsidR="00183961">
              <w:rPr>
                <w:rFonts w:ascii="Arial" w:hAnsi="Arial" w:cs="Arial"/>
                <w:sz w:val="22"/>
              </w:rPr>
              <w:br/>
            </w:r>
            <w:hyperlink r:id="rId72" w:history="1">
              <w:r w:rsidR="00081E4A" w:rsidRPr="007C36AF">
                <w:rPr>
                  <w:rStyle w:val="Hyperlink"/>
                  <w:rFonts w:ascii="Arial" w:hAnsi="Arial" w:cs="Arial"/>
                  <w:sz w:val="22"/>
                </w:rPr>
                <w:t>http://research.curtin.edu.au/guides/grants.cfm</w:t>
              </w:r>
            </w:hyperlink>
            <w:r w:rsidR="00081E4A">
              <w:rPr>
                <w:rFonts w:ascii="Arial" w:hAnsi="Arial" w:cs="Arial"/>
                <w:sz w:val="22"/>
              </w:rPr>
              <w:t xml:space="preserve"> </w:t>
            </w:r>
          </w:p>
        </w:tc>
      </w:tr>
      <w:tr w:rsidR="009C354F" w:rsidTr="00FE0B16">
        <w:trPr>
          <w:cantSplit/>
        </w:trPr>
        <w:tc>
          <w:tcPr>
            <w:tcW w:w="2369" w:type="dxa"/>
            <w:tcBorders>
              <w:top w:val="single" w:sz="4" w:space="0" w:color="auto"/>
              <w:bottom w:val="single" w:sz="4" w:space="0" w:color="auto"/>
            </w:tcBorders>
            <w:shd w:val="clear" w:color="auto" w:fill="D9D9D9"/>
          </w:tcPr>
          <w:p w:rsidR="009C354F" w:rsidRDefault="009C354F" w:rsidP="003B5714">
            <w:pPr>
              <w:pStyle w:val="Heading4"/>
              <w:spacing w:before="40" w:after="40"/>
              <w:ind w:left="612" w:hanging="612"/>
            </w:pPr>
            <w:r>
              <w:lastRenderedPageBreak/>
              <w:t>2</w:t>
            </w:r>
            <w:r>
              <w:tab/>
              <w:t>Safety and Insurance Cover</w:t>
            </w:r>
          </w:p>
        </w:tc>
        <w:tc>
          <w:tcPr>
            <w:tcW w:w="3391" w:type="dxa"/>
            <w:tcBorders>
              <w:top w:val="single" w:sz="4" w:space="0" w:color="auto"/>
              <w:bottom w:val="single" w:sz="4" w:space="0" w:color="auto"/>
            </w:tcBorders>
            <w:shd w:val="clear" w:color="auto" w:fill="D9D9D9"/>
          </w:tcPr>
          <w:p w:rsidR="009C354F" w:rsidRDefault="009C354F">
            <w:pPr>
              <w:pStyle w:val="Heading4"/>
              <w:spacing w:before="40" w:after="40"/>
              <w:ind w:left="432" w:hanging="432"/>
            </w:pPr>
          </w:p>
        </w:tc>
        <w:tc>
          <w:tcPr>
            <w:tcW w:w="3699" w:type="dxa"/>
            <w:tcBorders>
              <w:top w:val="single" w:sz="4" w:space="0" w:color="auto"/>
              <w:bottom w:val="single" w:sz="4" w:space="0" w:color="auto"/>
            </w:tcBorders>
            <w:shd w:val="clear" w:color="auto" w:fill="D9D9D9"/>
          </w:tcPr>
          <w:p w:rsidR="009C354F" w:rsidRDefault="009C354F">
            <w:pPr>
              <w:pStyle w:val="Heading4"/>
              <w:spacing w:before="40" w:after="40"/>
              <w:ind w:left="432" w:hanging="432"/>
            </w:pPr>
          </w:p>
        </w:tc>
        <w:tc>
          <w:tcPr>
            <w:tcW w:w="5863" w:type="dxa"/>
            <w:tcBorders>
              <w:top w:val="single" w:sz="4" w:space="0" w:color="auto"/>
              <w:bottom w:val="single" w:sz="4" w:space="0" w:color="auto"/>
            </w:tcBorders>
            <w:shd w:val="clear" w:color="auto" w:fill="D9D9D9"/>
          </w:tcPr>
          <w:p w:rsidR="009C354F" w:rsidRDefault="009C354F">
            <w:pPr>
              <w:pStyle w:val="Heading4"/>
              <w:spacing w:before="40" w:after="40"/>
              <w:ind w:left="432" w:hanging="432"/>
            </w:pPr>
          </w:p>
        </w:tc>
      </w:tr>
      <w:tr w:rsidR="009C354F" w:rsidTr="00FE0B16">
        <w:trPr>
          <w:cantSplit/>
        </w:trPr>
        <w:tc>
          <w:tcPr>
            <w:tcW w:w="2369" w:type="dxa"/>
            <w:tcBorders>
              <w:top w:val="single" w:sz="4" w:space="0" w:color="auto"/>
              <w:bottom w:val="single" w:sz="4" w:space="0" w:color="auto"/>
            </w:tcBorders>
          </w:tcPr>
          <w:p w:rsidR="009C354F" w:rsidRDefault="009C354F" w:rsidP="003B5714">
            <w:pPr>
              <w:numPr>
                <w:ilvl w:val="1"/>
                <w:numId w:val="26"/>
              </w:numPr>
              <w:tabs>
                <w:tab w:val="clear" w:pos="360"/>
              </w:tabs>
              <w:spacing w:before="40" w:after="40"/>
              <w:ind w:left="612" w:hanging="612"/>
              <w:rPr>
                <w:rFonts w:ascii="Arial" w:hAnsi="Arial" w:cs="Arial"/>
                <w:sz w:val="22"/>
              </w:rPr>
            </w:pPr>
            <w:r>
              <w:rPr>
                <w:rFonts w:ascii="Arial" w:hAnsi="Arial" w:cs="Arial"/>
                <w:sz w:val="22"/>
              </w:rPr>
              <w:t xml:space="preserve">Contravention of </w:t>
            </w:r>
            <w:r w:rsidR="00183961">
              <w:rPr>
                <w:rFonts w:ascii="Arial" w:hAnsi="Arial" w:cs="Arial"/>
                <w:sz w:val="22"/>
              </w:rPr>
              <w:t>Occupational Health and Safety</w:t>
            </w:r>
            <w:r>
              <w:rPr>
                <w:rFonts w:ascii="Arial" w:hAnsi="Arial" w:cs="Arial"/>
                <w:sz w:val="22"/>
              </w:rPr>
              <w:t xml:space="preserve"> policies:</w:t>
            </w:r>
          </w:p>
          <w:p w:rsidR="009C354F" w:rsidRDefault="009C354F" w:rsidP="003B5714">
            <w:pPr>
              <w:spacing w:before="40" w:after="40"/>
              <w:ind w:left="612" w:hanging="612"/>
              <w:rPr>
                <w:rFonts w:ascii="Arial" w:hAnsi="Arial" w:cs="Arial"/>
                <w:sz w:val="22"/>
              </w:rPr>
            </w:pPr>
          </w:p>
        </w:tc>
        <w:tc>
          <w:tcPr>
            <w:tcW w:w="3391"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Know and comply with relevant policies</w:t>
            </w:r>
          </w:p>
          <w:p w:rsidR="009C354F" w:rsidRDefault="009C354F">
            <w:pPr>
              <w:spacing w:before="40" w:after="40"/>
              <w:rPr>
                <w:rFonts w:ascii="Arial" w:hAnsi="Arial" w:cs="Arial"/>
                <w:sz w:val="22"/>
              </w:rPr>
            </w:pP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p>
        </w:tc>
        <w:tc>
          <w:tcPr>
            <w:tcW w:w="5863"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Contact the </w:t>
            </w:r>
            <w:r w:rsidR="00465D39">
              <w:rPr>
                <w:rFonts w:ascii="Arial" w:hAnsi="Arial" w:cs="Arial"/>
                <w:sz w:val="22"/>
              </w:rPr>
              <w:t>Health and Safety</w:t>
            </w:r>
            <w:r>
              <w:rPr>
                <w:rFonts w:ascii="Arial" w:hAnsi="Arial" w:cs="Arial"/>
                <w:sz w:val="22"/>
              </w:rPr>
              <w:t xml:space="preserve"> representatives</w:t>
            </w:r>
            <w:r w:rsidR="00183961">
              <w:rPr>
                <w:rFonts w:ascii="Arial" w:hAnsi="Arial" w:cs="Arial"/>
                <w:sz w:val="22"/>
              </w:rPr>
              <w:br/>
            </w:r>
            <w:hyperlink r:id="rId73" w:history="1">
              <w:r w:rsidR="00465D39" w:rsidRPr="00933906">
                <w:rPr>
                  <w:rStyle w:val="Hyperlink"/>
                  <w:rFonts w:ascii="Arial" w:hAnsi="Arial" w:cs="Arial"/>
                  <w:sz w:val="22"/>
                </w:rPr>
                <w:t>http://healthandsafety.curtin.edu.au/general/contact.cfm</w:t>
              </w:r>
            </w:hyperlink>
            <w:r w:rsidR="00465D39">
              <w:rPr>
                <w:rFonts w:ascii="Arial" w:hAnsi="Arial" w:cs="Arial"/>
                <w:sz w:val="22"/>
              </w:rPr>
              <w:t xml:space="preserve"> </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the </w:t>
            </w:r>
            <w:r w:rsidR="00465D39">
              <w:rPr>
                <w:rFonts w:ascii="Arial" w:hAnsi="Arial" w:cs="Arial"/>
                <w:sz w:val="22"/>
              </w:rPr>
              <w:t>Health and Safety</w:t>
            </w:r>
            <w:r>
              <w:rPr>
                <w:rFonts w:ascii="Arial" w:hAnsi="Arial" w:cs="Arial"/>
                <w:sz w:val="22"/>
              </w:rPr>
              <w:t xml:space="preserve"> website </w:t>
            </w:r>
            <w:r w:rsidR="00183961">
              <w:rPr>
                <w:rFonts w:ascii="Arial" w:hAnsi="Arial" w:cs="Arial"/>
                <w:sz w:val="22"/>
              </w:rPr>
              <w:br/>
            </w:r>
            <w:hyperlink r:id="rId74" w:history="1">
              <w:r w:rsidR="00465D39" w:rsidRPr="00933906">
                <w:rPr>
                  <w:rStyle w:val="Hyperlink"/>
                  <w:rFonts w:ascii="Arial" w:hAnsi="Arial" w:cs="Arial"/>
                  <w:sz w:val="22"/>
                </w:rPr>
                <w:t>http://healthandsafety.curtin.edu.au/index.cfm</w:t>
              </w:r>
            </w:hyperlink>
            <w:r w:rsidR="00465D39">
              <w:rPr>
                <w:rFonts w:ascii="Arial" w:hAnsi="Arial" w:cs="Arial"/>
                <w:sz w:val="22"/>
              </w:rPr>
              <w:t xml:space="preserve"> </w:t>
            </w:r>
            <w:r>
              <w:rPr>
                <w:rFonts w:ascii="Arial" w:hAnsi="Arial" w:cs="Arial"/>
                <w:sz w:val="22"/>
              </w:rPr>
              <w:t xml:space="preserve">for links to </w:t>
            </w:r>
            <w:r w:rsidR="00465D39">
              <w:rPr>
                <w:rFonts w:ascii="Arial" w:hAnsi="Arial" w:cs="Arial"/>
                <w:sz w:val="22"/>
              </w:rPr>
              <w:t xml:space="preserve">policies related to </w:t>
            </w:r>
          </w:p>
          <w:p w:rsidR="009C354F" w:rsidRDefault="009C354F" w:rsidP="00BB3585">
            <w:pPr>
              <w:spacing w:before="40" w:after="40"/>
              <w:ind w:left="360"/>
              <w:rPr>
                <w:rFonts w:ascii="Arial" w:hAnsi="Arial" w:cs="Arial"/>
                <w:sz w:val="22"/>
              </w:rPr>
            </w:pPr>
            <w:r>
              <w:rPr>
                <w:rFonts w:ascii="Arial" w:hAnsi="Arial" w:cs="Arial"/>
                <w:color w:val="000000"/>
                <w:sz w:val="22"/>
              </w:rPr>
              <w:t>Biological Hazards</w:t>
            </w:r>
          </w:p>
          <w:p w:rsidR="00C654DB" w:rsidRDefault="00C654DB" w:rsidP="00C654DB">
            <w:pPr>
              <w:spacing w:before="40" w:after="40"/>
              <w:ind w:left="360"/>
              <w:rPr>
                <w:rFonts w:ascii="Arial" w:hAnsi="Arial" w:cs="Arial"/>
                <w:color w:val="000000"/>
                <w:sz w:val="22"/>
              </w:rPr>
            </w:pPr>
            <w:r>
              <w:rPr>
                <w:rFonts w:ascii="Arial" w:hAnsi="Arial" w:cs="Arial"/>
                <w:color w:val="000000"/>
                <w:sz w:val="22"/>
              </w:rPr>
              <w:t>Disposal of Hazardous Medical Waste</w:t>
            </w:r>
          </w:p>
          <w:p w:rsidR="009C354F" w:rsidRDefault="00A5148C" w:rsidP="00BB3585">
            <w:pPr>
              <w:spacing w:before="40" w:after="40"/>
              <w:ind w:left="360"/>
              <w:rPr>
                <w:rFonts w:ascii="Arial" w:hAnsi="Arial" w:cs="Arial"/>
                <w:color w:val="000000"/>
                <w:sz w:val="22"/>
              </w:rPr>
            </w:pPr>
            <w:r>
              <w:rPr>
                <w:rFonts w:ascii="Arial" w:hAnsi="Arial" w:cs="Arial"/>
                <w:color w:val="000000"/>
                <w:sz w:val="22"/>
              </w:rPr>
              <w:t>Emergency Response (Evacuation)</w:t>
            </w:r>
          </w:p>
          <w:p w:rsidR="009C354F" w:rsidRDefault="00A5148C" w:rsidP="00BB3585">
            <w:pPr>
              <w:spacing w:before="40" w:after="40"/>
              <w:ind w:left="360"/>
              <w:rPr>
                <w:rFonts w:ascii="Arial" w:hAnsi="Arial" w:cs="Arial"/>
                <w:sz w:val="22"/>
              </w:rPr>
            </w:pPr>
            <w:r>
              <w:rPr>
                <w:rFonts w:ascii="Arial" w:hAnsi="Arial" w:cs="Arial"/>
                <w:sz w:val="22"/>
              </w:rPr>
              <w:t>Fieldwork Safety</w:t>
            </w:r>
          </w:p>
          <w:p w:rsidR="009C354F" w:rsidRDefault="009C354F" w:rsidP="00BB3585">
            <w:pPr>
              <w:spacing w:before="40" w:after="40"/>
              <w:ind w:left="360"/>
              <w:rPr>
                <w:rFonts w:ascii="Arial" w:hAnsi="Arial" w:cs="Arial"/>
                <w:color w:val="000000"/>
                <w:sz w:val="22"/>
              </w:rPr>
            </w:pPr>
            <w:r>
              <w:rPr>
                <w:rFonts w:ascii="Arial" w:hAnsi="Arial" w:cs="Arial"/>
                <w:color w:val="000000"/>
                <w:sz w:val="22"/>
              </w:rPr>
              <w:t>Incident</w:t>
            </w:r>
            <w:r w:rsidR="00A5148C">
              <w:rPr>
                <w:rFonts w:ascii="Arial" w:hAnsi="Arial" w:cs="Arial"/>
                <w:color w:val="000000"/>
                <w:sz w:val="22"/>
              </w:rPr>
              <w:t>s and Hazard</w:t>
            </w:r>
            <w:r>
              <w:rPr>
                <w:rFonts w:ascii="Arial" w:hAnsi="Arial" w:cs="Arial"/>
                <w:color w:val="000000"/>
                <w:sz w:val="22"/>
              </w:rPr>
              <w:t xml:space="preserve"> Reporting</w:t>
            </w:r>
          </w:p>
          <w:p w:rsidR="009C354F" w:rsidRDefault="009C354F" w:rsidP="00BB3585">
            <w:pPr>
              <w:spacing w:before="40" w:after="40"/>
              <w:ind w:left="360"/>
              <w:rPr>
                <w:rFonts w:ascii="Arial" w:hAnsi="Arial" w:cs="Arial"/>
                <w:sz w:val="22"/>
              </w:rPr>
            </w:pPr>
            <w:r>
              <w:rPr>
                <w:rFonts w:ascii="Arial" w:hAnsi="Arial" w:cs="Arial"/>
                <w:sz w:val="22"/>
              </w:rPr>
              <w:t>Occupational Health and Safety Policy</w:t>
            </w:r>
          </w:p>
          <w:p w:rsidR="009C354F" w:rsidRDefault="009C354F" w:rsidP="00BB3585">
            <w:pPr>
              <w:spacing w:before="40" w:after="40"/>
              <w:ind w:left="360"/>
              <w:rPr>
                <w:rFonts w:ascii="Arial" w:hAnsi="Arial" w:cs="Arial"/>
                <w:color w:val="000000"/>
                <w:sz w:val="22"/>
              </w:rPr>
            </w:pPr>
            <w:r>
              <w:rPr>
                <w:rFonts w:ascii="Arial" w:hAnsi="Arial" w:cs="Arial"/>
                <w:color w:val="000000"/>
                <w:sz w:val="22"/>
              </w:rPr>
              <w:t>Personal Protecti</w:t>
            </w:r>
            <w:r w:rsidR="00A5148C">
              <w:rPr>
                <w:rFonts w:ascii="Arial" w:hAnsi="Arial" w:cs="Arial"/>
                <w:color w:val="000000"/>
                <w:sz w:val="22"/>
              </w:rPr>
              <w:t>ve Equipment</w:t>
            </w:r>
          </w:p>
          <w:p w:rsidR="009C354F" w:rsidRDefault="009C354F" w:rsidP="00BB3585">
            <w:pPr>
              <w:spacing w:before="40" w:after="40"/>
              <w:ind w:left="360"/>
              <w:rPr>
                <w:rFonts w:ascii="Arial" w:hAnsi="Arial" w:cs="Arial"/>
                <w:sz w:val="22"/>
              </w:rPr>
            </w:pPr>
            <w:r>
              <w:rPr>
                <w:rFonts w:ascii="Arial" w:hAnsi="Arial" w:cs="Arial"/>
                <w:color w:val="000000"/>
                <w:sz w:val="22"/>
              </w:rPr>
              <w:t>Safe Use of University Vehicles</w:t>
            </w:r>
          </w:p>
          <w:p w:rsidR="00465D39" w:rsidRDefault="00465D39" w:rsidP="00465D39">
            <w:pPr>
              <w:spacing w:before="40" w:after="40"/>
              <w:ind w:left="360"/>
              <w:rPr>
                <w:rFonts w:ascii="Arial" w:hAnsi="Arial" w:cs="Arial"/>
                <w:color w:val="000000"/>
                <w:sz w:val="22"/>
              </w:rPr>
            </w:pPr>
            <w:r>
              <w:rPr>
                <w:rFonts w:ascii="Arial" w:hAnsi="Arial" w:cs="Arial"/>
                <w:color w:val="000000"/>
                <w:sz w:val="22"/>
              </w:rPr>
              <w:t>Safety in Animal Houses</w:t>
            </w:r>
          </w:p>
          <w:p w:rsidR="00A5148C" w:rsidRDefault="009C354F" w:rsidP="00A5148C">
            <w:pPr>
              <w:spacing w:before="40" w:after="40"/>
              <w:ind w:left="360"/>
              <w:rPr>
                <w:rFonts w:ascii="Arial" w:hAnsi="Arial" w:cs="Arial"/>
                <w:color w:val="000000"/>
                <w:sz w:val="22"/>
              </w:rPr>
            </w:pPr>
            <w:r>
              <w:rPr>
                <w:rFonts w:ascii="Arial" w:hAnsi="Arial" w:cs="Arial"/>
                <w:color w:val="000000"/>
                <w:sz w:val="22"/>
              </w:rPr>
              <w:t>Working Alone or in Isolation</w:t>
            </w:r>
          </w:p>
          <w:p w:rsidR="009C354F" w:rsidRDefault="009C354F">
            <w:pPr>
              <w:spacing w:before="40" w:after="40"/>
              <w:rPr>
                <w:rFonts w:ascii="Arial" w:hAnsi="Arial" w:cs="Arial"/>
                <w:color w:val="000000"/>
                <w:sz w:val="22"/>
              </w:rPr>
            </w:pPr>
            <w:r>
              <w:rPr>
                <w:rFonts w:ascii="Arial" w:hAnsi="Arial" w:cs="Arial"/>
                <w:color w:val="000000"/>
                <w:sz w:val="22"/>
              </w:rPr>
              <w:t>See also</w:t>
            </w:r>
            <w:r w:rsidR="00465D39">
              <w:rPr>
                <w:rFonts w:ascii="Arial" w:hAnsi="Arial" w:cs="Arial"/>
                <w:color w:val="000000"/>
                <w:sz w:val="22"/>
              </w:rPr>
              <w:t xml:space="preserve"> the relevant sections of the website related to</w:t>
            </w:r>
          </w:p>
          <w:p w:rsidR="005762B1" w:rsidRPr="005762B1" w:rsidRDefault="005762B1">
            <w:pPr>
              <w:numPr>
                <w:ilvl w:val="0"/>
                <w:numId w:val="1"/>
              </w:numPr>
              <w:tabs>
                <w:tab w:val="clear" w:pos="720"/>
                <w:tab w:val="num" w:pos="252"/>
              </w:tabs>
              <w:spacing w:before="40" w:after="40"/>
              <w:ind w:left="252" w:hanging="252"/>
              <w:rPr>
                <w:rFonts w:ascii="Arial" w:hAnsi="Arial" w:cs="Arial"/>
                <w:sz w:val="22"/>
              </w:rPr>
            </w:pPr>
            <w:proofErr w:type="spellStart"/>
            <w:r>
              <w:rPr>
                <w:rFonts w:ascii="Arial" w:hAnsi="Arial" w:cs="Arial"/>
                <w:sz w:val="22"/>
              </w:rPr>
              <w:t>Biosafety</w:t>
            </w:r>
            <w:proofErr w:type="spellEnd"/>
            <w:r>
              <w:rPr>
                <w:rFonts w:ascii="Arial" w:hAnsi="Arial" w:cs="Arial"/>
                <w:sz w:val="22"/>
              </w:rPr>
              <w:br/>
            </w:r>
            <w:hyperlink r:id="rId75" w:history="1">
              <w:r w:rsidR="00465D39" w:rsidRPr="00933906">
                <w:rPr>
                  <w:rStyle w:val="Hyperlink"/>
                  <w:rFonts w:ascii="Arial" w:hAnsi="Arial" w:cs="Arial"/>
                  <w:sz w:val="22"/>
                </w:rPr>
                <w:t>http://healthandsafety.curtin.edu.au/hazardous_substances/biosafety.cfm</w:t>
              </w:r>
            </w:hyperlink>
            <w:r w:rsidR="00465D39">
              <w:rPr>
                <w:rFonts w:ascii="Arial" w:hAnsi="Arial" w:cs="Arial"/>
                <w:sz w:val="22"/>
              </w:rPr>
              <w:t xml:space="preserve"> </w:t>
            </w:r>
          </w:p>
          <w:p w:rsidR="009C354F" w:rsidRDefault="00A5148C">
            <w:pPr>
              <w:numPr>
                <w:ilvl w:val="0"/>
                <w:numId w:val="1"/>
              </w:numPr>
              <w:tabs>
                <w:tab w:val="clear" w:pos="720"/>
                <w:tab w:val="num" w:pos="252"/>
              </w:tabs>
              <w:spacing w:before="40" w:after="40"/>
              <w:ind w:left="252" w:hanging="252"/>
              <w:rPr>
                <w:rFonts w:ascii="Arial" w:hAnsi="Arial" w:cs="Arial"/>
                <w:sz w:val="22"/>
              </w:rPr>
            </w:pPr>
            <w:r>
              <w:rPr>
                <w:rFonts w:ascii="Arial" w:hAnsi="Arial" w:cs="Arial"/>
                <w:color w:val="000000"/>
                <w:sz w:val="22"/>
              </w:rPr>
              <w:t>Hazardous Substances</w:t>
            </w:r>
            <w:r w:rsidR="009C354F">
              <w:rPr>
                <w:rFonts w:ascii="Arial" w:hAnsi="Arial" w:cs="Arial"/>
                <w:color w:val="000000"/>
                <w:sz w:val="22"/>
              </w:rPr>
              <w:t xml:space="preserve"> </w:t>
            </w:r>
            <w:hyperlink r:id="rId76" w:history="1">
              <w:r w:rsidR="00465D39" w:rsidRPr="00933906">
                <w:rPr>
                  <w:rStyle w:val="Hyperlink"/>
                  <w:rFonts w:ascii="Arial" w:hAnsi="Arial" w:cs="Arial"/>
                  <w:sz w:val="22"/>
                </w:rPr>
                <w:t>http://healthandsafety.curtin.edu.au/hazardous_substances/index.cfm</w:t>
              </w:r>
            </w:hyperlink>
            <w:r w:rsidR="00465D39">
              <w:rPr>
                <w:rFonts w:ascii="Arial" w:hAnsi="Arial" w:cs="Arial"/>
                <w:color w:val="000000"/>
                <w:sz w:val="22"/>
              </w:rPr>
              <w:t xml:space="preserve"> </w:t>
            </w:r>
          </w:p>
          <w:p w:rsidR="009C354F" w:rsidRDefault="009C354F" w:rsidP="00465D39">
            <w:pPr>
              <w:numPr>
                <w:ilvl w:val="0"/>
                <w:numId w:val="1"/>
              </w:numPr>
              <w:tabs>
                <w:tab w:val="clear" w:pos="720"/>
                <w:tab w:val="num" w:pos="252"/>
              </w:tabs>
              <w:spacing w:before="40" w:after="40"/>
              <w:ind w:left="252" w:hanging="252"/>
              <w:rPr>
                <w:rFonts w:ascii="Arial" w:hAnsi="Arial" w:cs="Arial"/>
                <w:sz w:val="22"/>
              </w:rPr>
            </w:pPr>
            <w:r>
              <w:rPr>
                <w:rFonts w:ascii="Arial" w:hAnsi="Arial" w:cs="Arial"/>
                <w:color w:val="000000"/>
                <w:sz w:val="22"/>
              </w:rPr>
              <w:t xml:space="preserve">Radiation Safety </w:t>
            </w:r>
            <w:hyperlink r:id="rId77" w:history="1">
              <w:r w:rsidR="00465D39" w:rsidRPr="00933906">
                <w:rPr>
                  <w:rStyle w:val="Hyperlink"/>
                  <w:rFonts w:ascii="Arial" w:hAnsi="Arial" w:cs="Arial"/>
                  <w:sz w:val="22"/>
                </w:rPr>
                <w:t>http://healthandsafety.curtin.edu.au/hazardous_substances/radiation.cfm</w:t>
              </w:r>
            </w:hyperlink>
            <w:r w:rsidR="00465D39">
              <w:rPr>
                <w:rFonts w:ascii="Arial" w:hAnsi="Arial" w:cs="Arial"/>
                <w:color w:val="000000"/>
                <w:sz w:val="22"/>
              </w:rPr>
              <w:t xml:space="preserve"> </w:t>
            </w:r>
          </w:p>
        </w:tc>
      </w:tr>
      <w:tr w:rsidR="009C354F" w:rsidTr="00FE0B16">
        <w:trPr>
          <w:cantSplit/>
        </w:trPr>
        <w:tc>
          <w:tcPr>
            <w:tcW w:w="2369" w:type="dxa"/>
            <w:tcBorders>
              <w:top w:val="single" w:sz="4" w:space="0" w:color="auto"/>
              <w:bottom w:val="single" w:sz="4" w:space="0" w:color="auto"/>
            </w:tcBorders>
          </w:tcPr>
          <w:p w:rsidR="007A40AE" w:rsidRDefault="009C354F" w:rsidP="00234579">
            <w:pPr>
              <w:numPr>
                <w:ilvl w:val="1"/>
                <w:numId w:val="26"/>
              </w:numPr>
              <w:tabs>
                <w:tab w:val="clear" w:pos="360"/>
              </w:tabs>
              <w:spacing w:before="40" w:after="40"/>
              <w:ind w:left="612" w:hanging="612"/>
              <w:rPr>
                <w:rFonts w:ascii="Arial" w:hAnsi="Arial" w:cs="Arial"/>
                <w:sz w:val="22"/>
              </w:rPr>
            </w:pPr>
            <w:r>
              <w:rPr>
                <w:rFonts w:ascii="Arial" w:hAnsi="Arial" w:cs="Arial"/>
                <w:sz w:val="22"/>
              </w:rPr>
              <w:lastRenderedPageBreak/>
              <w:t xml:space="preserve">Identify and </w:t>
            </w:r>
            <w:r w:rsidR="00B271FE">
              <w:rPr>
                <w:rFonts w:ascii="Arial" w:hAnsi="Arial" w:cs="Arial"/>
                <w:sz w:val="22"/>
              </w:rPr>
              <w:t xml:space="preserve">control </w:t>
            </w:r>
            <w:r>
              <w:rPr>
                <w:rFonts w:ascii="Arial" w:hAnsi="Arial" w:cs="Arial"/>
                <w:sz w:val="22"/>
              </w:rPr>
              <w:t>risks specific to research</w:t>
            </w:r>
          </w:p>
        </w:tc>
        <w:tc>
          <w:tcPr>
            <w:tcW w:w="3391"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Complete the “</w:t>
            </w:r>
            <w:r w:rsidR="00E57592">
              <w:rPr>
                <w:rFonts w:ascii="Arial" w:hAnsi="Arial" w:cs="Arial"/>
                <w:sz w:val="22"/>
              </w:rPr>
              <w:t>Biological Agents Risk Assessment</w:t>
            </w:r>
            <w:r>
              <w:rPr>
                <w:rFonts w:ascii="Arial" w:hAnsi="Arial" w:cs="Arial"/>
                <w:sz w:val="22"/>
              </w:rPr>
              <w:t>”</w:t>
            </w: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p>
        </w:tc>
        <w:tc>
          <w:tcPr>
            <w:tcW w:w="5863" w:type="dxa"/>
            <w:tcBorders>
              <w:top w:val="single" w:sz="4" w:space="0" w:color="auto"/>
              <w:bottom w:val="single" w:sz="4" w:space="0" w:color="auto"/>
            </w:tcBorders>
          </w:tcPr>
          <w:p w:rsidR="00B84CAD" w:rsidRPr="00B84CAD" w:rsidRDefault="00B271FE" w:rsidP="00465D39">
            <w:pPr>
              <w:numPr>
                <w:ilvl w:val="0"/>
                <w:numId w:val="1"/>
              </w:numPr>
              <w:tabs>
                <w:tab w:val="clear" w:pos="720"/>
                <w:tab w:val="num" w:pos="252"/>
              </w:tabs>
              <w:spacing w:before="40" w:after="40"/>
              <w:ind w:left="252" w:hanging="252"/>
              <w:rPr>
                <w:rFonts w:ascii="Arial" w:hAnsi="Arial" w:cs="Arial"/>
                <w:sz w:val="22"/>
              </w:rPr>
            </w:pPr>
            <w:r>
              <w:rPr>
                <w:rFonts w:ascii="Arial" w:hAnsi="Arial" w:cs="Arial"/>
                <w:color w:val="000000"/>
                <w:sz w:val="22"/>
              </w:rPr>
              <w:t xml:space="preserve">See the </w:t>
            </w:r>
            <w:r w:rsidR="00B9166F">
              <w:rPr>
                <w:rFonts w:ascii="Arial" w:hAnsi="Arial" w:cs="Arial"/>
                <w:color w:val="000000"/>
                <w:sz w:val="22"/>
              </w:rPr>
              <w:t>"</w:t>
            </w:r>
            <w:r w:rsidR="00355F11">
              <w:rPr>
                <w:rFonts w:ascii="Arial" w:hAnsi="Arial" w:cs="Arial"/>
                <w:color w:val="000000"/>
                <w:sz w:val="22"/>
              </w:rPr>
              <w:t xml:space="preserve"> Biological Agents</w:t>
            </w:r>
            <w:r w:rsidR="00465D39">
              <w:rPr>
                <w:rFonts w:ascii="Arial" w:hAnsi="Arial" w:cs="Arial"/>
                <w:color w:val="000000"/>
                <w:sz w:val="22"/>
              </w:rPr>
              <w:t xml:space="preserve"> Risk A</w:t>
            </w:r>
            <w:r w:rsidR="009C354F">
              <w:rPr>
                <w:rFonts w:ascii="Arial" w:hAnsi="Arial" w:cs="Arial"/>
                <w:color w:val="000000"/>
                <w:sz w:val="22"/>
              </w:rPr>
              <w:t>ssessment</w:t>
            </w:r>
            <w:r w:rsidR="00B9166F">
              <w:rPr>
                <w:rFonts w:ascii="Arial" w:hAnsi="Arial" w:cs="Arial"/>
                <w:color w:val="000000"/>
                <w:sz w:val="22"/>
              </w:rPr>
              <w:t xml:space="preserve"> </w:t>
            </w:r>
            <w:r w:rsidR="00465D39">
              <w:rPr>
                <w:rFonts w:ascii="Arial" w:hAnsi="Arial" w:cs="Arial"/>
                <w:color w:val="000000"/>
                <w:sz w:val="22"/>
              </w:rPr>
              <w:t>F</w:t>
            </w:r>
            <w:r w:rsidR="00B9166F">
              <w:rPr>
                <w:rFonts w:ascii="Arial" w:hAnsi="Arial" w:cs="Arial"/>
                <w:color w:val="000000"/>
                <w:sz w:val="22"/>
              </w:rPr>
              <w:t>orm</w:t>
            </w:r>
            <w:r w:rsidR="00465D39">
              <w:rPr>
                <w:rFonts w:ascii="Arial" w:hAnsi="Arial" w:cs="Arial"/>
                <w:color w:val="000000"/>
                <w:sz w:val="22"/>
              </w:rPr>
              <w:t>” via</w:t>
            </w:r>
            <w:r w:rsidR="00B9166F">
              <w:rPr>
                <w:rFonts w:ascii="Arial" w:hAnsi="Arial" w:cs="Arial"/>
                <w:sz w:val="22"/>
                <w:szCs w:val="19"/>
              </w:rPr>
              <w:br/>
            </w:r>
            <w:hyperlink r:id="rId78" w:history="1">
              <w:r w:rsidR="00465D39" w:rsidRPr="00933906">
                <w:rPr>
                  <w:rStyle w:val="Hyperlink"/>
                  <w:rFonts w:ascii="Arial" w:hAnsi="Arial" w:cs="Arial"/>
                  <w:sz w:val="22"/>
                </w:rPr>
                <w:t>http://healthandsafety.curtin.edu.au/hs_toolkit/publications.cfm</w:t>
              </w:r>
            </w:hyperlink>
            <w:r w:rsidR="00465D39">
              <w:rPr>
                <w:rFonts w:ascii="Arial" w:hAnsi="Arial" w:cs="Arial"/>
                <w:sz w:val="22"/>
              </w:rPr>
              <w:t xml:space="preserve"> </w:t>
            </w:r>
          </w:p>
        </w:tc>
      </w:tr>
      <w:tr w:rsidR="009C354F" w:rsidTr="00FE0B16">
        <w:trPr>
          <w:cantSplit/>
        </w:trPr>
        <w:tc>
          <w:tcPr>
            <w:tcW w:w="2369" w:type="dxa"/>
            <w:tcBorders>
              <w:top w:val="single" w:sz="4" w:space="0" w:color="auto"/>
              <w:bottom w:val="single" w:sz="4" w:space="0" w:color="auto"/>
            </w:tcBorders>
          </w:tcPr>
          <w:p w:rsidR="009C354F" w:rsidRDefault="009C354F" w:rsidP="003B5714">
            <w:pPr>
              <w:numPr>
                <w:ilvl w:val="1"/>
                <w:numId w:val="26"/>
              </w:numPr>
              <w:tabs>
                <w:tab w:val="clear" w:pos="360"/>
              </w:tabs>
              <w:spacing w:before="40" w:after="40"/>
              <w:ind w:left="612" w:hanging="612"/>
              <w:rPr>
                <w:rFonts w:ascii="Arial" w:hAnsi="Arial" w:cs="Arial"/>
                <w:sz w:val="22"/>
              </w:rPr>
            </w:pPr>
            <w:r>
              <w:rPr>
                <w:rFonts w:ascii="Arial" w:hAnsi="Arial" w:cs="Arial"/>
                <w:sz w:val="22"/>
              </w:rPr>
              <w:t>Insufficient insurance cover</w:t>
            </w:r>
          </w:p>
        </w:tc>
        <w:tc>
          <w:tcPr>
            <w:tcW w:w="3391" w:type="dxa"/>
            <w:tcBorders>
              <w:top w:val="single" w:sz="4" w:space="0" w:color="auto"/>
              <w:bottom w:val="single" w:sz="4" w:space="0" w:color="auto"/>
            </w:tcBorders>
          </w:tcPr>
          <w:p w:rsidR="007A40AE" w:rsidRDefault="007A40AE" w:rsidP="00E57592">
            <w:pPr>
              <w:numPr>
                <w:ilvl w:val="0"/>
                <w:numId w:val="1"/>
              </w:numPr>
              <w:tabs>
                <w:tab w:val="clear" w:pos="720"/>
                <w:tab w:val="num" w:pos="252"/>
              </w:tabs>
              <w:spacing w:before="40" w:after="40"/>
              <w:ind w:left="252" w:hanging="252"/>
              <w:rPr>
                <w:rFonts w:ascii="Arial" w:hAnsi="Arial" w:cs="Arial"/>
                <w:sz w:val="22"/>
              </w:rPr>
            </w:pP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p>
        </w:tc>
        <w:tc>
          <w:tcPr>
            <w:tcW w:w="5863" w:type="dxa"/>
            <w:tcBorders>
              <w:top w:val="single" w:sz="4" w:space="0" w:color="auto"/>
              <w:bottom w:val="single" w:sz="4" w:space="0" w:color="auto"/>
            </w:tcBorders>
          </w:tcPr>
          <w:p w:rsidR="009C354F" w:rsidRPr="00E57592" w:rsidRDefault="009C354F" w:rsidP="00234579">
            <w:pPr>
              <w:numPr>
                <w:ilvl w:val="0"/>
                <w:numId w:val="1"/>
              </w:numPr>
              <w:tabs>
                <w:tab w:val="clear" w:pos="720"/>
                <w:tab w:val="num" w:pos="252"/>
              </w:tabs>
              <w:spacing w:before="40" w:after="40"/>
              <w:ind w:left="252" w:hanging="252"/>
              <w:rPr>
                <w:rFonts w:ascii="Arial" w:hAnsi="Arial" w:cs="Arial"/>
                <w:color w:val="000000"/>
                <w:sz w:val="22"/>
              </w:rPr>
            </w:pPr>
            <w:r w:rsidRPr="00E57592">
              <w:rPr>
                <w:rFonts w:ascii="Arial" w:hAnsi="Arial" w:cs="Arial"/>
                <w:color w:val="000000"/>
                <w:sz w:val="22"/>
              </w:rPr>
              <w:t xml:space="preserve">See the Personal Accident Insurance </w:t>
            </w:r>
            <w:r w:rsidR="00E57592" w:rsidRPr="00E57592">
              <w:rPr>
                <w:rFonts w:ascii="Arial" w:hAnsi="Arial" w:cs="Arial"/>
                <w:color w:val="000000"/>
                <w:sz w:val="22"/>
              </w:rPr>
              <w:t>information</w:t>
            </w:r>
            <w:r w:rsidRPr="00E57592">
              <w:rPr>
                <w:rFonts w:ascii="Arial" w:hAnsi="Arial" w:cs="Arial"/>
                <w:color w:val="000000"/>
                <w:sz w:val="22"/>
              </w:rPr>
              <w:t xml:space="preserve"> at </w:t>
            </w:r>
            <w:hyperlink r:id="rId79" w:history="1">
              <w:r w:rsidR="001435B9" w:rsidRPr="007C36AF">
                <w:rPr>
                  <w:rStyle w:val="Hyperlink"/>
                  <w:rFonts w:ascii="Arial" w:hAnsi="Arial" w:cs="Arial"/>
                  <w:sz w:val="22"/>
                </w:rPr>
                <w:t>http://corporaterisk.curtin.edu.au/insurance/personal_accident.cfm</w:t>
              </w:r>
            </w:hyperlink>
            <w:r w:rsidR="001435B9">
              <w:rPr>
                <w:rFonts w:ascii="Arial" w:hAnsi="Arial" w:cs="Arial"/>
                <w:color w:val="000000"/>
                <w:sz w:val="22"/>
              </w:rPr>
              <w:t xml:space="preserve"> </w:t>
            </w:r>
          </w:p>
        </w:tc>
      </w:tr>
      <w:tr w:rsidR="009C354F" w:rsidTr="00FE0B16">
        <w:trPr>
          <w:cantSplit/>
        </w:trPr>
        <w:tc>
          <w:tcPr>
            <w:tcW w:w="2369" w:type="dxa"/>
            <w:tcBorders>
              <w:top w:val="single" w:sz="4" w:space="0" w:color="auto"/>
              <w:bottom w:val="single" w:sz="4" w:space="0" w:color="auto"/>
            </w:tcBorders>
            <w:shd w:val="clear" w:color="auto" w:fill="D9D9D9"/>
          </w:tcPr>
          <w:p w:rsidR="009C354F" w:rsidRDefault="009C354F" w:rsidP="003B5714">
            <w:pPr>
              <w:pStyle w:val="Heading4"/>
              <w:spacing w:before="40" w:after="40"/>
              <w:ind w:left="612" w:hanging="612"/>
            </w:pPr>
            <w:r>
              <w:t>3</w:t>
            </w:r>
            <w:r>
              <w:tab/>
              <w:t>Ethics</w:t>
            </w:r>
          </w:p>
        </w:tc>
        <w:tc>
          <w:tcPr>
            <w:tcW w:w="3391" w:type="dxa"/>
            <w:tcBorders>
              <w:top w:val="single" w:sz="4" w:space="0" w:color="auto"/>
              <w:bottom w:val="single" w:sz="4" w:space="0" w:color="auto"/>
            </w:tcBorders>
            <w:shd w:val="clear" w:color="auto" w:fill="D9D9D9"/>
          </w:tcPr>
          <w:p w:rsidR="009C354F" w:rsidRDefault="009C354F" w:rsidP="00C25B67">
            <w:pPr>
              <w:spacing w:before="40" w:after="40"/>
              <w:rPr>
                <w:rFonts w:ascii="Arial" w:hAnsi="Arial" w:cs="Arial"/>
                <w:sz w:val="22"/>
              </w:rPr>
            </w:pPr>
          </w:p>
        </w:tc>
        <w:tc>
          <w:tcPr>
            <w:tcW w:w="3699" w:type="dxa"/>
            <w:tcBorders>
              <w:top w:val="single" w:sz="4" w:space="0" w:color="auto"/>
              <w:bottom w:val="single" w:sz="4" w:space="0" w:color="auto"/>
            </w:tcBorders>
            <w:shd w:val="clear" w:color="auto" w:fill="D9D9D9"/>
          </w:tcPr>
          <w:p w:rsidR="009C354F" w:rsidRDefault="009C354F" w:rsidP="00C25B67">
            <w:pPr>
              <w:spacing w:before="40" w:after="40"/>
              <w:rPr>
                <w:rFonts w:ascii="Arial" w:hAnsi="Arial" w:cs="Arial"/>
                <w:sz w:val="22"/>
              </w:rPr>
            </w:pPr>
          </w:p>
        </w:tc>
        <w:tc>
          <w:tcPr>
            <w:tcW w:w="5863" w:type="dxa"/>
            <w:tcBorders>
              <w:top w:val="single" w:sz="4" w:space="0" w:color="auto"/>
              <w:bottom w:val="single" w:sz="4" w:space="0" w:color="auto"/>
            </w:tcBorders>
            <w:shd w:val="clear" w:color="auto" w:fill="D9D9D9"/>
          </w:tcPr>
          <w:p w:rsidR="009C354F" w:rsidRDefault="009C354F" w:rsidP="00C25B67">
            <w:pPr>
              <w:spacing w:before="40" w:after="40"/>
              <w:rPr>
                <w:rFonts w:ascii="Arial" w:hAnsi="Arial" w:cs="Arial"/>
                <w:sz w:val="22"/>
              </w:rPr>
            </w:pPr>
          </w:p>
        </w:tc>
      </w:tr>
      <w:tr w:rsidR="009C354F" w:rsidTr="00FE0B16">
        <w:trPr>
          <w:cantSplit/>
        </w:trPr>
        <w:tc>
          <w:tcPr>
            <w:tcW w:w="2369" w:type="dxa"/>
            <w:tcBorders>
              <w:top w:val="single" w:sz="4" w:space="0" w:color="auto"/>
              <w:bottom w:val="single" w:sz="4" w:space="0" w:color="auto"/>
            </w:tcBorders>
          </w:tcPr>
          <w:p w:rsidR="009C354F" w:rsidRDefault="009C354F" w:rsidP="003B5714">
            <w:pPr>
              <w:spacing w:before="40" w:after="40"/>
              <w:ind w:left="612" w:hanging="612"/>
              <w:rPr>
                <w:rFonts w:ascii="Arial" w:hAnsi="Arial" w:cs="Arial"/>
                <w:sz w:val="22"/>
              </w:rPr>
            </w:pPr>
            <w:r>
              <w:rPr>
                <w:rFonts w:ascii="Arial" w:hAnsi="Arial" w:cs="Arial"/>
                <w:sz w:val="22"/>
              </w:rPr>
              <w:t>3.1</w:t>
            </w:r>
            <w:r>
              <w:rPr>
                <w:rFonts w:ascii="Arial" w:hAnsi="Arial" w:cs="Arial"/>
                <w:sz w:val="22"/>
              </w:rPr>
              <w:tab/>
              <w:t>Ethics review takes too long</w:t>
            </w:r>
          </w:p>
        </w:tc>
        <w:tc>
          <w:tcPr>
            <w:tcW w:w="3391"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Read ethics guidelines/ contact EO - ORD</w:t>
            </w:r>
          </w:p>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Find out Ethics Committee deadlines and processes</w:t>
            </w:r>
          </w:p>
          <w:p w:rsidR="009C354F" w:rsidRDefault="009C354F"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Review ethical issues carefully at candidacy and revise methods/data collection appropriately</w:t>
            </w:r>
          </w:p>
        </w:tc>
        <w:tc>
          <w:tcPr>
            <w:tcW w:w="3699"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Modify scope/design of project if ethics committee identifies contentious issues</w:t>
            </w:r>
          </w:p>
        </w:tc>
        <w:tc>
          <w:tcPr>
            <w:tcW w:w="5863" w:type="dxa"/>
            <w:tcBorders>
              <w:top w:val="single" w:sz="4" w:space="0" w:color="auto"/>
              <w:bottom w:val="single" w:sz="4" w:space="0" w:color="auto"/>
            </w:tcBorders>
          </w:tcPr>
          <w:p w:rsidR="009C354F"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Contact EO</w:t>
            </w:r>
            <w:r w:rsidR="000547CA">
              <w:rPr>
                <w:rFonts w:ascii="Arial" w:hAnsi="Arial" w:cs="Arial"/>
                <w:sz w:val="22"/>
              </w:rPr>
              <w:t xml:space="preserve"> -</w:t>
            </w:r>
            <w:r>
              <w:rPr>
                <w:rFonts w:ascii="Arial" w:hAnsi="Arial" w:cs="Arial"/>
                <w:sz w:val="22"/>
              </w:rPr>
              <w:t xml:space="preserve"> ORD </w:t>
            </w:r>
            <w:hyperlink r:id="rId80" w:anchor="ethics" w:history="1">
              <w:r w:rsidR="000547CA" w:rsidRPr="00B55610">
                <w:rPr>
                  <w:rStyle w:val="Hyperlink"/>
                  <w:rFonts w:ascii="Arial" w:hAnsi="Arial" w:cs="Arial"/>
                  <w:sz w:val="22"/>
                </w:rPr>
                <w:t>http://research.curtin.edu.au/about/staff.cfm#ethics</w:t>
              </w:r>
            </w:hyperlink>
            <w:r w:rsidR="000547CA">
              <w:rPr>
                <w:rFonts w:ascii="Arial" w:hAnsi="Arial" w:cs="Arial"/>
                <w:sz w:val="22"/>
              </w:rPr>
              <w:t xml:space="preserve"> </w:t>
            </w:r>
          </w:p>
          <w:p w:rsidR="000547CA" w:rsidRDefault="009C354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 Guidelines</w:t>
            </w:r>
            <w:r w:rsidR="000547CA">
              <w:rPr>
                <w:rFonts w:ascii="Arial" w:hAnsi="Arial" w:cs="Arial"/>
                <w:sz w:val="22"/>
              </w:rPr>
              <w:t xml:space="preserve">/Policies for Human Research: </w:t>
            </w:r>
            <w:hyperlink r:id="rId81" w:history="1">
              <w:r w:rsidR="000547CA" w:rsidRPr="00B55610">
                <w:rPr>
                  <w:rStyle w:val="Hyperlink"/>
                  <w:rFonts w:ascii="Arial" w:hAnsi="Arial" w:cs="Arial"/>
                  <w:sz w:val="22"/>
                </w:rPr>
                <w:t>http://research.curtin.edu.au/guides/human.cfm</w:t>
              </w:r>
            </w:hyperlink>
            <w:r w:rsidR="000547CA">
              <w:rPr>
                <w:rFonts w:ascii="Arial" w:hAnsi="Arial" w:cs="Arial"/>
                <w:sz w:val="22"/>
              </w:rPr>
              <w:t xml:space="preserve"> </w:t>
            </w:r>
          </w:p>
          <w:p w:rsidR="009C354F" w:rsidRDefault="000547CA">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Guidelines/Policies for Animal Research: </w:t>
            </w:r>
            <w:hyperlink r:id="rId82" w:history="1">
              <w:r w:rsidRPr="00B55610">
                <w:rPr>
                  <w:rStyle w:val="Hyperlink"/>
                  <w:rFonts w:ascii="Arial" w:hAnsi="Arial" w:cs="Arial"/>
                  <w:sz w:val="22"/>
                </w:rPr>
                <w:t>http://research.curtin.edu.au/guides/animal.cfm</w:t>
              </w:r>
            </w:hyperlink>
            <w:r>
              <w:rPr>
                <w:rFonts w:ascii="Arial" w:hAnsi="Arial" w:cs="Arial"/>
                <w:sz w:val="22"/>
              </w:rPr>
              <w:t xml:space="preserve"> </w:t>
            </w:r>
          </w:p>
          <w:p w:rsidR="009C354F" w:rsidRDefault="009C354F"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Attend seminar “</w:t>
            </w:r>
            <w:r>
              <w:rPr>
                <w:rFonts w:ascii="Arial" w:hAnsi="Arial" w:cs="Arial"/>
                <w:color w:val="000000"/>
                <w:sz w:val="22"/>
              </w:rPr>
              <w:t xml:space="preserve">Research Involving Humans: What You Need To Know About Ethics” via </w:t>
            </w:r>
            <w:hyperlink r:id="rId83" w:history="1">
              <w:r w:rsidR="008D6DEE" w:rsidRPr="00B55610">
                <w:rPr>
                  <w:rStyle w:val="Hyperlink"/>
                  <w:rFonts w:ascii="Arial" w:hAnsi="Arial" w:cs="Arial"/>
                  <w:sz w:val="22"/>
                </w:rPr>
                <w:t>http://research.curtin.edu.au/seminars/</w:t>
              </w:r>
            </w:hyperlink>
          </w:p>
        </w:tc>
      </w:tr>
      <w:tr w:rsidR="00C01E76" w:rsidTr="00FE0B16">
        <w:trPr>
          <w:cantSplit/>
        </w:trPr>
        <w:tc>
          <w:tcPr>
            <w:tcW w:w="2369" w:type="dxa"/>
            <w:tcBorders>
              <w:top w:val="single" w:sz="4" w:space="0" w:color="auto"/>
              <w:bottom w:val="single" w:sz="4" w:space="0" w:color="auto"/>
            </w:tcBorders>
          </w:tcPr>
          <w:p w:rsidR="00C01E76" w:rsidRDefault="00C01E76" w:rsidP="008A380D">
            <w:pPr>
              <w:spacing w:before="40" w:after="40"/>
              <w:ind w:left="612" w:hanging="612"/>
              <w:rPr>
                <w:rFonts w:ascii="Arial" w:hAnsi="Arial" w:cs="Arial"/>
                <w:sz w:val="22"/>
              </w:rPr>
            </w:pPr>
            <w:r>
              <w:rPr>
                <w:rFonts w:ascii="Arial" w:hAnsi="Arial" w:cs="Arial"/>
                <w:sz w:val="22"/>
              </w:rPr>
              <w:t>3.2</w:t>
            </w:r>
            <w:r>
              <w:rPr>
                <w:rFonts w:ascii="Arial" w:hAnsi="Arial" w:cs="Arial"/>
                <w:sz w:val="22"/>
              </w:rPr>
              <w:tab/>
              <w:t>Application rejected –unethical</w:t>
            </w:r>
          </w:p>
        </w:tc>
        <w:tc>
          <w:tcPr>
            <w:tcW w:w="3391" w:type="dxa"/>
            <w:tcBorders>
              <w:top w:val="single" w:sz="4" w:space="0" w:color="auto"/>
              <w:bottom w:val="single" w:sz="4" w:space="0" w:color="auto"/>
            </w:tcBorders>
          </w:tcPr>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Identify all ethics requirements</w:t>
            </w:r>
          </w:p>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Ensure ethics requirements can be met (see guidelines)</w:t>
            </w:r>
          </w:p>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Implement </w:t>
            </w:r>
          </w:p>
        </w:tc>
        <w:tc>
          <w:tcPr>
            <w:tcW w:w="3699" w:type="dxa"/>
            <w:tcBorders>
              <w:top w:val="single" w:sz="4" w:space="0" w:color="auto"/>
              <w:bottom w:val="single" w:sz="4" w:space="0" w:color="auto"/>
            </w:tcBorders>
          </w:tcPr>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Modify project if ethical issues expose participants, University or HDR student to significant risk</w:t>
            </w:r>
          </w:p>
        </w:tc>
        <w:tc>
          <w:tcPr>
            <w:tcW w:w="5863" w:type="dxa"/>
            <w:tcBorders>
              <w:top w:val="single" w:sz="4" w:space="0" w:color="auto"/>
              <w:bottom w:val="single" w:sz="4" w:space="0" w:color="auto"/>
            </w:tcBorders>
          </w:tcPr>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 EO</w:t>
            </w:r>
          </w:p>
        </w:tc>
      </w:tr>
      <w:tr w:rsidR="00C01E76" w:rsidTr="00FE0B16">
        <w:trPr>
          <w:cantSplit/>
        </w:trPr>
        <w:tc>
          <w:tcPr>
            <w:tcW w:w="2369" w:type="dxa"/>
            <w:tcBorders>
              <w:top w:val="single" w:sz="4" w:space="0" w:color="auto"/>
              <w:bottom w:val="single" w:sz="4" w:space="0" w:color="auto"/>
            </w:tcBorders>
          </w:tcPr>
          <w:p w:rsidR="00C01E76" w:rsidRDefault="00C01E76" w:rsidP="008A380D">
            <w:pPr>
              <w:spacing w:before="40" w:after="40"/>
              <w:ind w:left="612" w:hanging="612"/>
              <w:rPr>
                <w:rFonts w:ascii="Arial" w:hAnsi="Arial" w:cs="Arial"/>
                <w:sz w:val="22"/>
              </w:rPr>
            </w:pPr>
            <w:r>
              <w:rPr>
                <w:rFonts w:ascii="Arial" w:hAnsi="Arial" w:cs="Arial"/>
                <w:sz w:val="22"/>
              </w:rPr>
              <w:t>3.3</w:t>
            </w:r>
            <w:r>
              <w:rPr>
                <w:rFonts w:ascii="Arial" w:hAnsi="Arial" w:cs="Arial"/>
                <w:sz w:val="22"/>
              </w:rPr>
              <w:tab/>
              <w:t>Application rejected – objectives not achievable/ inappropriate for course</w:t>
            </w:r>
          </w:p>
        </w:tc>
        <w:tc>
          <w:tcPr>
            <w:tcW w:w="3391" w:type="dxa"/>
            <w:tcBorders>
              <w:top w:val="single" w:sz="4" w:space="0" w:color="auto"/>
              <w:bottom w:val="single" w:sz="4" w:space="0" w:color="auto"/>
            </w:tcBorders>
          </w:tcPr>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Set goals appropriate for a Masters/PhD</w:t>
            </w:r>
          </w:p>
        </w:tc>
        <w:tc>
          <w:tcPr>
            <w:tcW w:w="3699" w:type="dxa"/>
            <w:tcBorders>
              <w:top w:val="single" w:sz="4" w:space="0" w:color="auto"/>
              <w:bottom w:val="single" w:sz="4" w:space="0" w:color="auto"/>
            </w:tcBorders>
          </w:tcPr>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Modify scope/design of project if it is inappropriate for degree level or student’s skill level</w:t>
            </w:r>
          </w:p>
        </w:tc>
        <w:tc>
          <w:tcPr>
            <w:tcW w:w="5863" w:type="dxa"/>
            <w:tcBorders>
              <w:top w:val="single" w:sz="4" w:space="0" w:color="auto"/>
              <w:bottom w:val="single" w:sz="4" w:space="0" w:color="auto"/>
            </w:tcBorders>
          </w:tcPr>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w:t>
            </w:r>
          </w:p>
        </w:tc>
      </w:tr>
      <w:tr w:rsidR="00C01E76" w:rsidTr="00FE0B16">
        <w:trPr>
          <w:cantSplit/>
        </w:trPr>
        <w:tc>
          <w:tcPr>
            <w:tcW w:w="2369" w:type="dxa"/>
            <w:tcBorders>
              <w:top w:val="single" w:sz="4" w:space="0" w:color="auto"/>
              <w:bottom w:val="single" w:sz="4" w:space="0" w:color="auto"/>
            </w:tcBorders>
            <w:shd w:val="clear" w:color="auto" w:fill="D9D9D9"/>
          </w:tcPr>
          <w:p w:rsidR="00C01E76" w:rsidRDefault="00C01E76" w:rsidP="003B5714">
            <w:pPr>
              <w:pStyle w:val="Heading4"/>
              <w:spacing w:before="40" w:after="40"/>
              <w:ind w:left="612" w:hanging="612"/>
            </w:pPr>
            <w:r>
              <w:lastRenderedPageBreak/>
              <w:t>4</w:t>
            </w:r>
            <w:r>
              <w:tab/>
              <w:t>IP and Copyright</w:t>
            </w:r>
          </w:p>
        </w:tc>
        <w:tc>
          <w:tcPr>
            <w:tcW w:w="3391" w:type="dxa"/>
            <w:tcBorders>
              <w:top w:val="single" w:sz="4" w:space="0" w:color="auto"/>
              <w:bottom w:val="single" w:sz="4" w:space="0" w:color="auto"/>
            </w:tcBorders>
            <w:shd w:val="clear" w:color="auto" w:fill="D9D9D9"/>
          </w:tcPr>
          <w:p w:rsidR="00C01E76" w:rsidRDefault="00C01E76" w:rsidP="00C25B67">
            <w:pPr>
              <w:spacing w:before="40" w:after="40"/>
              <w:rPr>
                <w:rFonts w:ascii="Arial" w:hAnsi="Arial" w:cs="Arial"/>
                <w:sz w:val="22"/>
              </w:rPr>
            </w:pPr>
          </w:p>
        </w:tc>
        <w:tc>
          <w:tcPr>
            <w:tcW w:w="3699" w:type="dxa"/>
            <w:tcBorders>
              <w:top w:val="single" w:sz="4" w:space="0" w:color="auto"/>
              <w:bottom w:val="single" w:sz="4" w:space="0" w:color="auto"/>
            </w:tcBorders>
            <w:shd w:val="clear" w:color="auto" w:fill="D9D9D9"/>
          </w:tcPr>
          <w:p w:rsidR="00C01E76" w:rsidRDefault="00C01E76" w:rsidP="00C25B67">
            <w:pPr>
              <w:spacing w:before="40" w:after="40"/>
              <w:rPr>
                <w:rFonts w:ascii="Arial" w:hAnsi="Arial" w:cs="Arial"/>
                <w:sz w:val="22"/>
              </w:rPr>
            </w:pPr>
          </w:p>
        </w:tc>
        <w:tc>
          <w:tcPr>
            <w:tcW w:w="5863" w:type="dxa"/>
            <w:tcBorders>
              <w:top w:val="single" w:sz="4" w:space="0" w:color="auto"/>
              <w:bottom w:val="single" w:sz="4" w:space="0" w:color="auto"/>
            </w:tcBorders>
            <w:shd w:val="clear" w:color="auto" w:fill="D9D9D9"/>
          </w:tcPr>
          <w:p w:rsidR="00C01E76" w:rsidRDefault="00C01E76" w:rsidP="00C25B67">
            <w:pPr>
              <w:spacing w:before="40" w:after="40"/>
              <w:rPr>
                <w:rFonts w:ascii="Arial" w:hAnsi="Arial" w:cs="Arial"/>
                <w:sz w:val="22"/>
              </w:rPr>
            </w:pP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4.1</w:t>
            </w:r>
            <w:r>
              <w:rPr>
                <w:rFonts w:ascii="Arial" w:hAnsi="Arial" w:cs="Arial"/>
                <w:sz w:val="22"/>
              </w:rPr>
              <w:tab/>
              <w:t xml:space="preserve">Disputes -Intellectual Property </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Clearly identify the aspect/section of a larger research grant you are working on</w:t>
            </w:r>
          </w:p>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Clarify/get prior agreement on intellectual property issues especially where there are industry partners/external sponsorship</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proofErr w:type="spellStart"/>
            <w:r>
              <w:rPr>
                <w:rFonts w:ascii="Arial" w:hAnsi="Arial" w:cs="Arial"/>
                <w:sz w:val="22"/>
              </w:rPr>
              <w:t>Finalise</w:t>
            </w:r>
            <w:proofErr w:type="spellEnd"/>
            <w:r>
              <w:rPr>
                <w:rFonts w:ascii="Arial" w:hAnsi="Arial" w:cs="Arial"/>
                <w:sz w:val="22"/>
              </w:rPr>
              <w:t xml:space="preserve"> agreements/settle disputes during application for candidacy process</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sidRPr="00465D39">
              <w:rPr>
                <w:rFonts w:ascii="Arial" w:hAnsi="Arial" w:cs="Arial"/>
                <w:sz w:val="22"/>
                <w:lang w:val="en-AU"/>
              </w:rPr>
              <w:t xml:space="preserve">See </w:t>
            </w:r>
            <w:r w:rsidR="00465D39" w:rsidRPr="00465D39">
              <w:rPr>
                <w:rFonts w:ascii="Arial" w:hAnsi="Arial" w:cs="Arial"/>
                <w:sz w:val="22"/>
                <w:lang w:val="en-AU"/>
              </w:rPr>
              <w:t>“Intellectual Property - Ownership and Commercialisation Policy and Procedures”</w:t>
            </w:r>
            <w:r w:rsidRPr="00465D39">
              <w:rPr>
                <w:rFonts w:ascii="Arial" w:hAnsi="Arial" w:cs="Arial"/>
                <w:sz w:val="22"/>
                <w:lang w:val="en-AU"/>
              </w:rPr>
              <w:t xml:space="preserve"> </w:t>
            </w:r>
            <w:r w:rsidR="00465D39" w:rsidRPr="00465D39">
              <w:rPr>
                <w:rFonts w:ascii="Arial" w:hAnsi="Arial" w:cs="Arial"/>
                <w:sz w:val="22"/>
                <w:lang w:val="en-AU"/>
              </w:rPr>
              <w:t>via</w:t>
            </w:r>
            <w:r w:rsidR="00465D39">
              <w:rPr>
                <w:rFonts w:ascii="Arial" w:hAnsi="Arial" w:cs="Arial"/>
                <w:sz w:val="22"/>
              </w:rPr>
              <w:t xml:space="preserve"> </w:t>
            </w:r>
            <w:r>
              <w:rPr>
                <w:rFonts w:ascii="Arial" w:hAnsi="Arial" w:cs="Arial"/>
                <w:sz w:val="22"/>
              </w:rPr>
              <w:br/>
            </w:r>
            <w:hyperlink r:id="rId84" w:history="1">
              <w:r w:rsidRPr="00B55610">
                <w:rPr>
                  <w:rStyle w:val="Hyperlink"/>
                  <w:rFonts w:ascii="Arial" w:hAnsi="Arial" w:cs="Arial"/>
                  <w:sz w:val="22"/>
                </w:rPr>
                <w:t>http://www.policies.curtin.edu.au/policies/research.cfm</w:t>
              </w:r>
            </w:hyperlink>
            <w:r>
              <w:rPr>
                <w:rFonts w:ascii="Arial" w:hAnsi="Arial" w:cs="Arial"/>
                <w:sz w:val="22"/>
              </w:rPr>
              <w:t xml:space="preserve"> </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IP </w:t>
            </w:r>
            <w:r w:rsidRPr="003B7CD9">
              <w:rPr>
                <w:rFonts w:ascii="Arial" w:hAnsi="Arial" w:cs="Arial"/>
                <w:sz w:val="22"/>
                <w:lang w:val="en-AU"/>
              </w:rPr>
              <w:t>Commercialisation</w:t>
            </w:r>
            <w:r>
              <w:rPr>
                <w:rFonts w:ascii="Arial" w:hAnsi="Arial" w:cs="Arial"/>
                <w:sz w:val="22"/>
              </w:rPr>
              <w:t xml:space="preserve"> information </w:t>
            </w:r>
            <w:hyperlink r:id="rId85" w:history="1">
              <w:r w:rsidRPr="00B55610">
                <w:rPr>
                  <w:rStyle w:val="Hyperlink"/>
                  <w:rFonts w:ascii="Arial" w:hAnsi="Arial" w:cs="Arial"/>
                  <w:sz w:val="22"/>
                </w:rPr>
                <w:t>http://research.curtin.edu.au/ip/</w:t>
              </w:r>
            </w:hyperlink>
            <w:r>
              <w:rPr>
                <w:rFonts w:ascii="Arial" w:hAnsi="Arial" w:cs="Arial"/>
                <w:sz w:val="22"/>
              </w:rPr>
              <w:t xml:space="preserve"> </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Contact IP </w:t>
            </w:r>
            <w:r w:rsidRPr="003B7CD9">
              <w:rPr>
                <w:rFonts w:ascii="Arial" w:hAnsi="Arial" w:cs="Arial"/>
                <w:sz w:val="22"/>
                <w:lang w:val="en-AU"/>
              </w:rPr>
              <w:t>Commercialisation</w:t>
            </w:r>
            <w:r>
              <w:rPr>
                <w:rFonts w:ascii="Arial" w:hAnsi="Arial" w:cs="Arial"/>
                <w:sz w:val="22"/>
              </w:rPr>
              <w:t xml:space="preserve"> - </w:t>
            </w:r>
            <w:hyperlink r:id="rId86" w:anchor="ip" w:history="1">
              <w:r w:rsidRPr="00B55610">
                <w:rPr>
                  <w:rStyle w:val="Hyperlink"/>
                  <w:rFonts w:ascii="Arial" w:hAnsi="Arial" w:cs="Arial"/>
                  <w:sz w:val="22"/>
                </w:rPr>
                <w:t>http://research.curtin.edu.au/about/staff.cfm#ip</w:t>
              </w:r>
            </w:hyperlink>
            <w:r>
              <w:rPr>
                <w:rFonts w:ascii="Arial" w:hAnsi="Arial" w:cs="Arial"/>
                <w:sz w:val="22"/>
              </w:rPr>
              <w:t xml:space="preserve"> </w:t>
            </w:r>
          </w:p>
          <w:p w:rsidR="00C01E76" w:rsidRDefault="00C01E76" w:rsidP="00C25B67">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 CTC</w:t>
            </w: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4.2</w:t>
            </w:r>
            <w:r>
              <w:rPr>
                <w:rFonts w:ascii="Arial" w:hAnsi="Arial" w:cs="Arial"/>
                <w:sz w:val="22"/>
              </w:rPr>
              <w:tab/>
              <w:t>Disputes – authorship</w:t>
            </w:r>
          </w:p>
        </w:tc>
        <w:tc>
          <w:tcPr>
            <w:tcW w:w="3391" w:type="dxa"/>
            <w:tcBorders>
              <w:top w:val="single" w:sz="4" w:space="0" w:color="auto"/>
              <w:bottom w:val="single" w:sz="4" w:space="0" w:color="auto"/>
            </w:tcBorders>
          </w:tcPr>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Clarify/get agreement on authorship issues </w:t>
            </w:r>
            <w:r w:rsidRPr="00637A75">
              <w:rPr>
                <w:rFonts w:ascii="Arial" w:hAnsi="Arial" w:cs="Arial"/>
                <w:sz w:val="22"/>
                <w:u w:val="single"/>
              </w:rPr>
              <w:t>prior</w:t>
            </w:r>
            <w:r>
              <w:rPr>
                <w:rFonts w:ascii="Arial" w:hAnsi="Arial" w:cs="Arial"/>
                <w:sz w:val="22"/>
              </w:rPr>
              <w:t xml:space="preserve"> to writing papers</w:t>
            </w:r>
          </w:p>
        </w:tc>
        <w:tc>
          <w:tcPr>
            <w:tcW w:w="3699" w:type="dxa"/>
            <w:tcBorders>
              <w:top w:val="single" w:sz="4" w:space="0" w:color="auto"/>
              <w:bottom w:val="single" w:sz="4" w:space="0" w:color="auto"/>
            </w:tcBorders>
          </w:tcPr>
          <w:p w:rsidR="00C01E76" w:rsidRDefault="00C01E76" w:rsidP="00C25B67">
            <w:pPr>
              <w:spacing w:before="40" w:after="40"/>
              <w:rPr>
                <w:rFonts w:ascii="Arial" w:hAnsi="Arial" w:cs="Arial"/>
                <w:sz w:val="22"/>
              </w:rPr>
            </w:pPr>
          </w:p>
        </w:tc>
        <w:tc>
          <w:tcPr>
            <w:tcW w:w="5863" w:type="dxa"/>
            <w:tcBorders>
              <w:top w:val="single" w:sz="4" w:space="0" w:color="auto"/>
              <w:bottom w:val="single" w:sz="4" w:space="0" w:color="auto"/>
            </w:tcBorders>
          </w:tcPr>
          <w:p w:rsidR="00C01E76" w:rsidRPr="00C25B67"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w:t>
            </w:r>
          </w:p>
          <w:p w:rsidR="00C01E76" w:rsidRDefault="00C01E76" w:rsidP="009F37A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szCs w:val="22"/>
              </w:rPr>
              <w:t>“</w:t>
            </w:r>
            <w:r w:rsidRPr="002333D3">
              <w:rPr>
                <w:rFonts w:ascii="Arial" w:hAnsi="Arial" w:cs="Arial"/>
                <w:sz w:val="22"/>
                <w:szCs w:val="22"/>
              </w:rPr>
              <w:t>Information Regarding Authorship and Joint Authorship for Higher Degree by Research Students and Their Supervisors</w:t>
            </w:r>
            <w:r>
              <w:rPr>
                <w:rFonts w:ascii="Arial" w:hAnsi="Arial" w:cs="Arial"/>
                <w:sz w:val="22"/>
                <w:szCs w:val="22"/>
              </w:rPr>
              <w:t>”</w:t>
            </w:r>
            <w:r w:rsidRPr="002333D3">
              <w:rPr>
                <w:rFonts w:ascii="Arial" w:hAnsi="Arial" w:cs="Arial"/>
                <w:sz w:val="22"/>
                <w:szCs w:val="22"/>
              </w:rPr>
              <w:t xml:space="preserve"> via </w:t>
            </w:r>
            <w:hyperlink r:id="rId87" w:anchor="authorship" w:history="1">
              <w:r w:rsidR="009F37A9" w:rsidRPr="007C36AF">
                <w:rPr>
                  <w:rStyle w:val="Hyperlink"/>
                  <w:rFonts w:ascii="Arial" w:hAnsi="Arial" w:cs="Arial"/>
                  <w:sz w:val="22"/>
                  <w:szCs w:val="22"/>
                </w:rPr>
                <w:t>http://research.curtin.edu.au/guides/forms/policies.cfm#authorship</w:t>
              </w:r>
            </w:hyperlink>
            <w:r w:rsidR="009F37A9">
              <w:rPr>
                <w:rFonts w:ascii="Arial" w:hAnsi="Arial" w:cs="Arial"/>
                <w:sz w:val="22"/>
                <w:szCs w:val="22"/>
              </w:rPr>
              <w:t xml:space="preserve"> </w:t>
            </w:r>
          </w:p>
        </w:tc>
      </w:tr>
      <w:tr w:rsidR="00C01E76" w:rsidTr="00FE0B16">
        <w:trPr>
          <w:cantSplit/>
        </w:trPr>
        <w:tc>
          <w:tcPr>
            <w:tcW w:w="2369" w:type="dxa"/>
            <w:tcBorders>
              <w:top w:val="single" w:sz="4" w:space="0" w:color="auto"/>
              <w:bottom w:val="single" w:sz="4" w:space="0" w:color="auto"/>
            </w:tcBorders>
          </w:tcPr>
          <w:p w:rsidR="00C01E76" w:rsidRDefault="00C01E76" w:rsidP="008A380D">
            <w:pPr>
              <w:spacing w:before="40" w:after="40"/>
              <w:ind w:left="612" w:hanging="612"/>
              <w:rPr>
                <w:rFonts w:ascii="Arial" w:hAnsi="Arial" w:cs="Arial"/>
                <w:sz w:val="22"/>
              </w:rPr>
            </w:pPr>
            <w:r>
              <w:rPr>
                <w:rFonts w:ascii="Arial" w:hAnsi="Arial" w:cs="Arial"/>
                <w:sz w:val="22"/>
              </w:rPr>
              <w:t>4.3</w:t>
            </w:r>
            <w:r>
              <w:rPr>
                <w:rFonts w:ascii="Arial" w:hAnsi="Arial" w:cs="Arial"/>
                <w:sz w:val="22"/>
              </w:rPr>
              <w:tab/>
              <w:t>Disputes – funding</w:t>
            </w:r>
          </w:p>
        </w:tc>
        <w:tc>
          <w:tcPr>
            <w:tcW w:w="3391" w:type="dxa"/>
            <w:tcBorders>
              <w:top w:val="single" w:sz="4" w:space="0" w:color="auto"/>
              <w:bottom w:val="single" w:sz="4" w:space="0" w:color="auto"/>
            </w:tcBorders>
          </w:tcPr>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Clarify/get </w:t>
            </w:r>
            <w:r w:rsidRPr="00637A75">
              <w:rPr>
                <w:rFonts w:ascii="Arial" w:hAnsi="Arial" w:cs="Arial"/>
                <w:sz w:val="22"/>
                <w:u w:val="single"/>
              </w:rPr>
              <w:t>prior</w:t>
            </w:r>
            <w:r>
              <w:rPr>
                <w:rFonts w:ascii="Arial" w:hAnsi="Arial" w:cs="Arial"/>
                <w:sz w:val="22"/>
              </w:rPr>
              <w:t xml:space="preserve"> agreement on funding issues for Essential Facilities; experimental/design costs; conference attendance</w:t>
            </w:r>
          </w:p>
        </w:tc>
        <w:tc>
          <w:tcPr>
            <w:tcW w:w="3699" w:type="dxa"/>
            <w:tcBorders>
              <w:top w:val="single" w:sz="4" w:space="0" w:color="auto"/>
              <w:bottom w:val="single" w:sz="4" w:space="0" w:color="auto"/>
            </w:tcBorders>
          </w:tcPr>
          <w:p w:rsidR="00C01E76" w:rsidRDefault="00C01E76" w:rsidP="008A380D">
            <w:pPr>
              <w:spacing w:before="40" w:after="40"/>
              <w:rPr>
                <w:rFonts w:ascii="Arial" w:hAnsi="Arial" w:cs="Arial"/>
                <w:sz w:val="22"/>
              </w:rPr>
            </w:pPr>
          </w:p>
        </w:tc>
        <w:tc>
          <w:tcPr>
            <w:tcW w:w="5863" w:type="dxa"/>
            <w:tcBorders>
              <w:top w:val="single" w:sz="4" w:space="0" w:color="auto"/>
              <w:bottom w:val="single" w:sz="4" w:space="0" w:color="auto"/>
            </w:tcBorders>
          </w:tcPr>
          <w:p w:rsidR="00C01E76" w:rsidRPr="00355F11" w:rsidRDefault="00C01E76" w:rsidP="008A380D">
            <w:pPr>
              <w:numPr>
                <w:ilvl w:val="0"/>
                <w:numId w:val="1"/>
              </w:numPr>
              <w:tabs>
                <w:tab w:val="clear" w:pos="720"/>
                <w:tab w:val="num" w:pos="252"/>
              </w:tabs>
              <w:spacing w:before="40" w:after="40"/>
              <w:ind w:left="252" w:hanging="252"/>
              <w:rPr>
                <w:rFonts w:ascii="Arial" w:hAnsi="Arial" w:cs="Arial"/>
                <w:sz w:val="22"/>
                <w:szCs w:val="22"/>
              </w:rPr>
            </w:pPr>
            <w:r>
              <w:rPr>
                <w:rFonts w:ascii="Arial" w:hAnsi="Arial" w:cs="Arial"/>
                <w:sz w:val="22"/>
              </w:rPr>
              <w:t xml:space="preserve">See document outlining Essential Facilities via </w:t>
            </w:r>
            <w:hyperlink r:id="rId88" w:anchor="essential" w:history="1">
              <w:r w:rsidR="009F37A9" w:rsidRPr="007C36AF">
                <w:rPr>
                  <w:rStyle w:val="Hyperlink"/>
                  <w:rFonts w:ascii="Arial" w:hAnsi="Arial" w:cs="Arial"/>
                  <w:sz w:val="22"/>
                </w:rPr>
                <w:t>http://research.curtin.edu.au/guides/forms/policies.cfm#essential</w:t>
              </w:r>
            </w:hyperlink>
            <w:r w:rsidR="009F37A9">
              <w:rPr>
                <w:rFonts w:ascii="Arial" w:hAnsi="Arial" w:cs="Arial"/>
                <w:sz w:val="22"/>
              </w:rPr>
              <w:t xml:space="preserve"> </w:t>
            </w:r>
          </w:p>
          <w:p w:rsidR="00C01E76" w:rsidRDefault="00C01E76" w:rsidP="008A380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 PGC</w:t>
            </w: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4.4</w:t>
            </w:r>
            <w:r>
              <w:rPr>
                <w:rFonts w:ascii="Arial" w:hAnsi="Arial" w:cs="Arial"/>
                <w:sz w:val="22"/>
              </w:rPr>
              <w:tab/>
              <w:t>Infringement of Copyright</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Obtain information on Copyright Act requirements </w:t>
            </w:r>
          </w:p>
        </w:tc>
        <w:tc>
          <w:tcPr>
            <w:tcW w:w="3699" w:type="dxa"/>
            <w:tcBorders>
              <w:top w:val="single" w:sz="4" w:space="0" w:color="auto"/>
              <w:bottom w:val="single" w:sz="4" w:space="0" w:color="auto"/>
            </w:tcBorders>
          </w:tcPr>
          <w:p w:rsidR="00C01E76" w:rsidRDefault="00C01E76">
            <w:pPr>
              <w:spacing w:before="40" w:after="40"/>
              <w:rPr>
                <w:rFonts w:ascii="Arial" w:hAnsi="Arial" w:cs="Arial"/>
                <w:sz w:val="22"/>
              </w:rPr>
            </w:pPr>
          </w:p>
        </w:tc>
        <w:tc>
          <w:tcPr>
            <w:tcW w:w="5863" w:type="dxa"/>
            <w:tcBorders>
              <w:top w:val="single" w:sz="4" w:space="0" w:color="auto"/>
              <w:bottom w:val="single" w:sz="4" w:space="0" w:color="auto"/>
            </w:tcBorders>
          </w:tcPr>
          <w:p w:rsidR="00C01E76" w:rsidRPr="007B7ACE" w:rsidRDefault="00C01E76">
            <w:pPr>
              <w:numPr>
                <w:ilvl w:val="0"/>
                <w:numId w:val="1"/>
              </w:numPr>
              <w:tabs>
                <w:tab w:val="clear" w:pos="720"/>
                <w:tab w:val="num" w:pos="252"/>
              </w:tabs>
              <w:spacing w:before="40" w:after="40"/>
              <w:ind w:left="252" w:hanging="252"/>
              <w:rPr>
                <w:rFonts w:ascii="Arial" w:hAnsi="Arial" w:cs="Arial"/>
                <w:sz w:val="22"/>
                <w:szCs w:val="22"/>
              </w:rPr>
            </w:pPr>
            <w:r w:rsidRPr="007B7ACE">
              <w:rPr>
                <w:rFonts w:ascii="Arial" w:hAnsi="Arial" w:cs="Arial"/>
                <w:sz w:val="22"/>
                <w:szCs w:val="22"/>
              </w:rPr>
              <w:t xml:space="preserve">See ORD links to information </w:t>
            </w:r>
            <w:hyperlink r:id="rId89" w:anchor="copyright" w:history="1">
              <w:r w:rsidR="00E031EA" w:rsidRPr="007C36AF">
                <w:rPr>
                  <w:rStyle w:val="Hyperlink"/>
                  <w:rFonts w:ascii="Arial" w:hAnsi="Arial" w:cs="Arial"/>
                  <w:sz w:val="22"/>
                  <w:szCs w:val="22"/>
                </w:rPr>
                <w:t>http://research.curtin.edu.au/guides/forms/policies.cfm#copyright</w:t>
              </w:r>
            </w:hyperlink>
            <w:r w:rsidR="00E031EA">
              <w:rPr>
                <w:rFonts w:ascii="Arial" w:hAnsi="Arial" w:cs="Arial"/>
                <w:sz w:val="22"/>
                <w:szCs w:val="22"/>
              </w:rPr>
              <w:t xml:space="preserve"> </w:t>
            </w:r>
          </w:p>
          <w:p w:rsidR="00C01E76" w:rsidRPr="007B7ACE" w:rsidRDefault="00C01E76" w:rsidP="00F72B9B">
            <w:pPr>
              <w:numPr>
                <w:ilvl w:val="0"/>
                <w:numId w:val="1"/>
              </w:numPr>
              <w:tabs>
                <w:tab w:val="clear" w:pos="720"/>
                <w:tab w:val="num" w:pos="252"/>
              </w:tabs>
              <w:spacing w:before="40" w:after="40"/>
              <w:ind w:left="252" w:hanging="252"/>
              <w:rPr>
                <w:rFonts w:ascii="Arial" w:hAnsi="Arial" w:cs="Arial"/>
                <w:sz w:val="22"/>
                <w:szCs w:val="22"/>
              </w:rPr>
            </w:pPr>
            <w:r w:rsidRPr="007B7ACE">
              <w:rPr>
                <w:rFonts w:ascii="Arial" w:hAnsi="Arial" w:cs="Arial"/>
                <w:sz w:val="22"/>
                <w:szCs w:val="22"/>
              </w:rPr>
              <w:t xml:space="preserve">See Copyright website: </w:t>
            </w:r>
            <w:hyperlink r:id="rId90" w:history="1">
              <w:r w:rsidR="00465D39" w:rsidRPr="00933906">
                <w:rPr>
                  <w:rStyle w:val="Hyperlink"/>
                  <w:rFonts w:ascii="Arial" w:hAnsi="Arial" w:cs="Arial"/>
                  <w:sz w:val="22"/>
                  <w:szCs w:val="22"/>
                </w:rPr>
                <w:t>http://copyright.curtin.edu.au/</w:t>
              </w:r>
            </w:hyperlink>
            <w:r w:rsidR="00465D39">
              <w:rPr>
                <w:rFonts w:ascii="Arial" w:hAnsi="Arial" w:cs="Arial"/>
                <w:sz w:val="22"/>
                <w:szCs w:val="22"/>
              </w:rPr>
              <w:t xml:space="preserve"> </w:t>
            </w:r>
          </w:p>
          <w:p w:rsidR="00C01E76" w:rsidRPr="007B7ACE" w:rsidRDefault="00C01E76" w:rsidP="00F72B9B">
            <w:pPr>
              <w:numPr>
                <w:ilvl w:val="0"/>
                <w:numId w:val="1"/>
              </w:numPr>
              <w:tabs>
                <w:tab w:val="clear" w:pos="720"/>
                <w:tab w:val="num" w:pos="252"/>
              </w:tabs>
              <w:spacing w:before="40" w:after="40"/>
              <w:ind w:left="252" w:hanging="252"/>
              <w:rPr>
                <w:rFonts w:ascii="Arial" w:hAnsi="Arial" w:cs="Arial"/>
                <w:sz w:val="22"/>
                <w:szCs w:val="22"/>
              </w:rPr>
            </w:pPr>
            <w:r w:rsidRPr="007B7ACE">
              <w:rPr>
                <w:rFonts w:ascii="Arial" w:hAnsi="Arial" w:cs="Arial"/>
                <w:sz w:val="22"/>
                <w:szCs w:val="22"/>
              </w:rPr>
              <w:t xml:space="preserve">See </w:t>
            </w:r>
            <w:r w:rsidRPr="007B7ACE">
              <w:rPr>
                <w:rFonts w:ascii="Arial" w:hAnsi="Arial" w:cs="Arial"/>
                <w:color w:val="000000"/>
                <w:sz w:val="22"/>
                <w:szCs w:val="22"/>
              </w:rPr>
              <w:t xml:space="preserve">Sample letter requesting permission to reproduce material in a thesis via </w:t>
            </w:r>
            <w:hyperlink r:id="rId91" w:anchor="thesisexam" w:history="1">
              <w:r w:rsidR="00E031EA" w:rsidRPr="007C36AF">
                <w:rPr>
                  <w:rStyle w:val="Hyperlink"/>
                  <w:rFonts w:ascii="Arial" w:hAnsi="Arial" w:cs="Arial"/>
                  <w:sz w:val="22"/>
                  <w:szCs w:val="22"/>
                </w:rPr>
                <w:t>http://research.curtin.edu.au/guides/forms/forms.cfm#thesisexam</w:t>
              </w:r>
            </w:hyperlink>
            <w:r w:rsidR="00E031EA">
              <w:rPr>
                <w:rFonts w:ascii="Arial" w:hAnsi="Arial" w:cs="Arial"/>
                <w:sz w:val="22"/>
                <w:szCs w:val="22"/>
              </w:rPr>
              <w:t xml:space="preserve"> </w:t>
            </w:r>
            <w:r w:rsidRPr="007B7ACE">
              <w:rPr>
                <w:rFonts w:ascii="Arial" w:hAnsi="Arial" w:cs="Arial"/>
                <w:sz w:val="22"/>
                <w:szCs w:val="22"/>
              </w:rPr>
              <w:t xml:space="preserve"> </w:t>
            </w:r>
          </w:p>
          <w:p w:rsidR="00C01E76" w:rsidRPr="007B7ACE" w:rsidRDefault="00C01E76" w:rsidP="00465D39">
            <w:pPr>
              <w:numPr>
                <w:ilvl w:val="0"/>
                <w:numId w:val="1"/>
              </w:numPr>
              <w:tabs>
                <w:tab w:val="clear" w:pos="720"/>
                <w:tab w:val="num" w:pos="252"/>
              </w:tabs>
              <w:spacing w:before="40" w:after="40"/>
              <w:ind w:left="252" w:hanging="252"/>
              <w:rPr>
                <w:rFonts w:ascii="Arial" w:hAnsi="Arial" w:cs="Arial"/>
                <w:sz w:val="22"/>
                <w:szCs w:val="22"/>
              </w:rPr>
            </w:pPr>
            <w:r w:rsidRPr="007B7ACE">
              <w:rPr>
                <w:rFonts w:ascii="Arial" w:hAnsi="Arial" w:cs="Arial"/>
                <w:color w:val="000000"/>
                <w:sz w:val="22"/>
                <w:szCs w:val="22"/>
              </w:rPr>
              <w:t xml:space="preserve">Contact: </w:t>
            </w:r>
            <w:r w:rsidRPr="007B7ACE">
              <w:rPr>
                <w:rFonts w:ascii="Arial" w:hAnsi="Arial" w:cs="Arial"/>
                <w:sz w:val="22"/>
                <w:szCs w:val="22"/>
              </w:rPr>
              <w:t>Copyright and Compliance Officer</w:t>
            </w:r>
            <w:r w:rsidRPr="007B7ACE">
              <w:rPr>
                <w:rFonts w:ascii="Arial" w:hAnsi="Arial" w:cs="Arial"/>
                <w:color w:val="000000"/>
                <w:sz w:val="22"/>
                <w:szCs w:val="22"/>
              </w:rPr>
              <w:br/>
            </w:r>
            <w:hyperlink r:id="rId92" w:history="1">
              <w:r w:rsidR="00465D39" w:rsidRPr="00933906">
                <w:rPr>
                  <w:rStyle w:val="Hyperlink"/>
                  <w:rFonts w:ascii="Arial" w:hAnsi="Arial" w:cs="Arial"/>
                  <w:sz w:val="22"/>
                  <w:szCs w:val="22"/>
                </w:rPr>
                <w:t>http://copyright.curtin.edu.au/contact/</w:t>
              </w:r>
            </w:hyperlink>
            <w:r w:rsidR="00465D39">
              <w:rPr>
                <w:rFonts w:ascii="Arial" w:hAnsi="Arial" w:cs="Arial"/>
                <w:sz w:val="22"/>
                <w:szCs w:val="22"/>
              </w:rPr>
              <w:t xml:space="preserve"> </w:t>
            </w:r>
          </w:p>
        </w:tc>
      </w:tr>
      <w:tr w:rsidR="00C01E76" w:rsidTr="00FE0B16">
        <w:trPr>
          <w:cantSplit/>
        </w:trPr>
        <w:tc>
          <w:tcPr>
            <w:tcW w:w="2369" w:type="dxa"/>
            <w:tcBorders>
              <w:top w:val="single" w:sz="4" w:space="0" w:color="auto"/>
              <w:bottom w:val="single" w:sz="4" w:space="0" w:color="auto"/>
            </w:tcBorders>
            <w:shd w:val="clear" w:color="auto" w:fill="D9D9D9"/>
          </w:tcPr>
          <w:p w:rsidR="00C01E76" w:rsidRDefault="00C01E76" w:rsidP="003B5714">
            <w:pPr>
              <w:pStyle w:val="Heading4"/>
              <w:spacing w:before="40" w:after="40"/>
              <w:ind w:left="612" w:hanging="612"/>
            </w:pPr>
            <w:r>
              <w:lastRenderedPageBreak/>
              <w:t>5</w:t>
            </w:r>
            <w:r>
              <w:tab/>
              <w:t>Student Issues</w:t>
            </w:r>
          </w:p>
        </w:tc>
        <w:tc>
          <w:tcPr>
            <w:tcW w:w="3391"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rPr>
                <w:b w:val="0"/>
                <w:bCs w:val="0"/>
                <w:i w:val="0"/>
                <w:iCs w:val="0"/>
              </w:rPr>
            </w:pPr>
          </w:p>
        </w:tc>
        <w:tc>
          <w:tcPr>
            <w:tcW w:w="3699"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rPr>
                <w:b w:val="0"/>
                <w:bCs w:val="0"/>
                <w:i w:val="0"/>
                <w:iCs w:val="0"/>
              </w:rPr>
            </w:pPr>
          </w:p>
        </w:tc>
        <w:tc>
          <w:tcPr>
            <w:tcW w:w="5863"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rPr>
                <w:b w:val="0"/>
                <w:bCs w:val="0"/>
                <w:i w:val="0"/>
                <w:iCs w:val="0"/>
              </w:rPr>
            </w:pP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5.1</w:t>
            </w:r>
            <w:r>
              <w:rPr>
                <w:rFonts w:ascii="Arial" w:hAnsi="Arial" w:cs="Arial"/>
                <w:sz w:val="22"/>
              </w:rPr>
              <w:tab/>
              <w:t>Personal issues interfere with progress</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Take leave of absence (not international onshore students, unless for sickness or bereavement, in line with visa requirements)</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Take annual leave (if available)</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Take sick leave (if available)</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Communicate with Supervisor/PGC/ FGSO/Scholarships Officer if appropriate</w:t>
            </w:r>
          </w:p>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Seek assistance from University </w:t>
            </w:r>
            <w:r w:rsidRPr="003B7CD9">
              <w:rPr>
                <w:rFonts w:ascii="Arial" w:hAnsi="Arial" w:cs="Arial"/>
                <w:sz w:val="22"/>
                <w:lang w:val="en-AU"/>
              </w:rPr>
              <w:t>Counselling</w:t>
            </w:r>
            <w:r>
              <w:rPr>
                <w:rFonts w:ascii="Arial" w:hAnsi="Arial" w:cs="Arial"/>
                <w:sz w:val="22"/>
              </w:rPr>
              <w:t xml:space="preserve"> Service</w:t>
            </w:r>
          </w:p>
        </w:tc>
        <w:tc>
          <w:tcPr>
            <w:tcW w:w="3699" w:type="dxa"/>
            <w:tcBorders>
              <w:top w:val="single" w:sz="4" w:space="0" w:color="auto"/>
              <w:bottom w:val="single" w:sz="4" w:space="0" w:color="auto"/>
            </w:tcBorders>
          </w:tcPr>
          <w:p w:rsidR="00C01E76" w:rsidRDefault="00C01E76" w:rsidP="00B84CA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Re-apply for admission when able to commit</w:t>
            </w:r>
          </w:p>
          <w:p w:rsidR="00C01E76" w:rsidRDefault="00C01E76" w:rsidP="00B84CA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Document in Annual Progress Report</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 PGC, FGSO</w:t>
            </w:r>
          </w:p>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University </w:t>
            </w:r>
            <w:proofErr w:type="spellStart"/>
            <w:r>
              <w:rPr>
                <w:rFonts w:ascii="Arial" w:hAnsi="Arial" w:cs="Arial"/>
                <w:sz w:val="22"/>
              </w:rPr>
              <w:t>Counselling</w:t>
            </w:r>
            <w:proofErr w:type="spellEnd"/>
            <w:r>
              <w:rPr>
                <w:rFonts w:ascii="Arial" w:hAnsi="Arial" w:cs="Arial"/>
                <w:sz w:val="22"/>
              </w:rPr>
              <w:t xml:space="preserve"> Service: </w:t>
            </w:r>
            <w:hyperlink r:id="rId93" w:history="1">
              <w:r w:rsidRPr="000C4B86">
                <w:rPr>
                  <w:rStyle w:val="Hyperlink"/>
                  <w:rFonts w:ascii="Arial" w:hAnsi="Arial" w:cs="Arial"/>
                  <w:sz w:val="22"/>
                </w:rPr>
                <w:t>http://counselling.curtin.edu.au/</w:t>
              </w:r>
            </w:hyperlink>
            <w:r>
              <w:rPr>
                <w:rFonts w:ascii="Arial" w:hAnsi="Arial" w:cs="Arial"/>
                <w:sz w:val="22"/>
              </w:rPr>
              <w:t xml:space="preserve"> </w:t>
            </w: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5.2</w:t>
            </w:r>
            <w:r>
              <w:rPr>
                <w:rFonts w:ascii="Arial" w:hAnsi="Arial" w:cs="Arial"/>
                <w:sz w:val="22"/>
              </w:rPr>
              <w:tab/>
              <w:t>Language Difficulties</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Ensure language requirements met in selection process</w:t>
            </w:r>
          </w:p>
          <w:p w:rsidR="00C01E76" w:rsidRDefault="00C01E76">
            <w:pPr>
              <w:numPr>
                <w:ilvl w:val="0"/>
                <w:numId w:val="1"/>
              </w:numPr>
              <w:tabs>
                <w:tab w:val="clear" w:pos="720"/>
                <w:tab w:val="num" w:pos="252"/>
              </w:tabs>
              <w:spacing w:before="40" w:after="40"/>
              <w:ind w:left="252" w:hanging="252"/>
              <w:rPr>
                <w:rFonts w:ascii="Arial" w:hAnsi="Arial" w:cs="Arial"/>
                <w:sz w:val="22"/>
              </w:rPr>
            </w:pPr>
            <w:r w:rsidRPr="003B7CD9">
              <w:rPr>
                <w:rFonts w:ascii="Arial" w:hAnsi="Arial" w:cs="Arial"/>
                <w:sz w:val="22"/>
                <w:lang w:val="en-AU"/>
              </w:rPr>
              <w:t>Enrol</w:t>
            </w:r>
            <w:r>
              <w:rPr>
                <w:rFonts w:ascii="Arial" w:hAnsi="Arial" w:cs="Arial"/>
                <w:sz w:val="22"/>
              </w:rPr>
              <w:t xml:space="preserve"> in bridging program through CELC</w:t>
            </w:r>
          </w:p>
          <w:p w:rsidR="00C01E76" w:rsidRDefault="00C01E76">
            <w:pPr>
              <w:numPr>
                <w:ilvl w:val="0"/>
                <w:numId w:val="1"/>
              </w:numPr>
              <w:tabs>
                <w:tab w:val="clear" w:pos="720"/>
                <w:tab w:val="num" w:pos="252"/>
              </w:tabs>
              <w:spacing w:before="40" w:after="40"/>
              <w:ind w:left="252" w:hanging="252"/>
              <w:rPr>
                <w:rFonts w:ascii="Arial" w:hAnsi="Arial" w:cs="Arial"/>
                <w:sz w:val="22"/>
              </w:rPr>
            </w:pPr>
            <w:r w:rsidRPr="003B7CD9">
              <w:rPr>
                <w:rFonts w:ascii="Arial" w:hAnsi="Arial" w:cs="Arial"/>
                <w:sz w:val="22"/>
                <w:lang w:val="en-AU"/>
              </w:rPr>
              <w:t>Enrol</w:t>
            </w:r>
            <w:r>
              <w:rPr>
                <w:rFonts w:ascii="Arial" w:hAnsi="Arial" w:cs="Arial"/>
                <w:sz w:val="22"/>
              </w:rPr>
              <w:t xml:space="preserve"> in TLC's program</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Access resources via </w:t>
            </w:r>
            <w:proofErr w:type="spellStart"/>
            <w:r>
              <w:rPr>
                <w:rFonts w:ascii="Arial" w:hAnsi="Arial" w:cs="Arial"/>
                <w:sz w:val="22"/>
              </w:rPr>
              <w:t>UniEnglish</w:t>
            </w:r>
            <w:proofErr w:type="spellEnd"/>
            <w:r>
              <w:rPr>
                <w:rFonts w:ascii="Arial" w:hAnsi="Arial" w:cs="Arial"/>
                <w:sz w:val="22"/>
              </w:rPr>
              <w:t xml:space="preserve"> website</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Understand roles in relation to thesis editing</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Work with other students</w:t>
            </w:r>
          </w:p>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Take part in poster/paper/proposal presentations</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Consult TLC and CELC regarding English language courses</w:t>
            </w:r>
          </w:p>
        </w:tc>
        <w:tc>
          <w:tcPr>
            <w:tcW w:w="5863" w:type="dxa"/>
            <w:tcBorders>
              <w:top w:val="single" w:sz="4" w:space="0" w:color="auto"/>
              <w:bottom w:val="single" w:sz="4" w:space="0" w:color="auto"/>
            </w:tcBorders>
          </w:tcPr>
          <w:p w:rsidR="00C01E76" w:rsidRDefault="00C01E76" w:rsidP="004A2CD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For English Language Bridging contact CELC: </w:t>
            </w:r>
            <w:hyperlink r:id="rId94" w:history="1">
              <w:r w:rsidR="004E06F6" w:rsidRPr="007C36AF">
                <w:rPr>
                  <w:rStyle w:val="Hyperlink"/>
                  <w:rFonts w:ascii="Arial" w:hAnsi="Arial" w:cs="Arial"/>
                  <w:sz w:val="22"/>
                </w:rPr>
                <w:t>http://humanities.curtin.edu.au/future_students/celc/</w:t>
              </w:r>
            </w:hyperlink>
            <w:r w:rsidR="004E06F6">
              <w:rPr>
                <w:rFonts w:ascii="Arial" w:hAnsi="Arial" w:cs="Arial"/>
                <w:sz w:val="22"/>
              </w:rPr>
              <w:t xml:space="preserve"> </w:t>
            </w:r>
          </w:p>
          <w:p w:rsidR="00C01E76" w:rsidRDefault="00C01E76" w:rsidP="00444581">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TLC via </w:t>
            </w:r>
            <w:hyperlink r:id="rId95" w:history="1">
              <w:r w:rsidR="00B351CA" w:rsidRPr="00933906">
                <w:rPr>
                  <w:rStyle w:val="Hyperlink"/>
                  <w:rFonts w:ascii="Arial" w:hAnsi="Arial" w:cs="Arial"/>
                  <w:sz w:val="22"/>
                </w:rPr>
                <w:t>http://unilife.curtin.edu.au/learning_support/learning_centre.htm</w:t>
              </w:r>
            </w:hyperlink>
            <w:r w:rsidR="00B351CA">
              <w:rPr>
                <w:rFonts w:ascii="Arial" w:hAnsi="Arial" w:cs="Arial"/>
                <w:sz w:val="22"/>
              </w:rPr>
              <w:t xml:space="preserve"> </w:t>
            </w:r>
          </w:p>
          <w:p w:rsidR="00C01E76" w:rsidRDefault="00C01E76" w:rsidP="004A2CDF">
            <w:pPr>
              <w:numPr>
                <w:ilvl w:val="0"/>
                <w:numId w:val="1"/>
              </w:numPr>
              <w:tabs>
                <w:tab w:val="clear" w:pos="720"/>
                <w:tab w:val="num" w:pos="252"/>
              </w:tabs>
              <w:spacing w:before="40" w:after="40"/>
              <w:ind w:left="252" w:hanging="252"/>
              <w:rPr>
                <w:rFonts w:ascii="Arial" w:hAnsi="Arial" w:cs="Arial"/>
                <w:sz w:val="22"/>
              </w:rPr>
            </w:pPr>
            <w:proofErr w:type="spellStart"/>
            <w:r>
              <w:rPr>
                <w:rFonts w:ascii="Arial" w:hAnsi="Arial" w:cs="Arial"/>
                <w:sz w:val="22"/>
              </w:rPr>
              <w:t>UniEnglish</w:t>
            </w:r>
            <w:proofErr w:type="spellEnd"/>
            <w:r>
              <w:rPr>
                <w:rFonts w:ascii="Arial" w:hAnsi="Arial" w:cs="Arial"/>
                <w:sz w:val="22"/>
              </w:rPr>
              <w:t>:</w:t>
            </w:r>
            <w:r>
              <w:rPr>
                <w:rFonts w:ascii="Arial" w:hAnsi="Arial" w:cs="Arial"/>
                <w:sz w:val="22"/>
              </w:rPr>
              <w:br/>
            </w:r>
            <w:hyperlink r:id="rId96" w:history="1">
              <w:r w:rsidRPr="00655291">
                <w:rPr>
                  <w:rStyle w:val="Hyperlink"/>
                  <w:rFonts w:ascii="Arial" w:hAnsi="Arial" w:cs="Arial"/>
                  <w:sz w:val="22"/>
                </w:rPr>
                <w:t>http://unienglish.curtin.edu.au/</w:t>
              </w:r>
            </w:hyperlink>
            <w:r>
              <w:rPr>
                <w:rFonts w:ascii="Arial" w:hAnsi="Arial" w:cs="Arial"/>
                <w:sz w:val="22"/>
              </w:rPr>
              <w:t xml:space="preserve"> </w:t>
            </w:r>
          </w:p>
          <w:p w:rsidR="00C01E76" w:rsidRDefault="00C01E76" w:rsidP="004A2CDF">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Guidelines </w:t>
            </w:r>
            <w:r w:rsidRPr="004A2CDF">
              <w:rPr>
                <w:rFonts w:ascii="Arial" w:hAnsi="Arial" w:cs="Arial"/>
                <w:sz w:val="22"/>
              </w:rPr>
              <w:t>for the Editing of Research Theses by Professional Editors</w:t>
            </w:r>
            <w:r>
              <w:rPr>
                <w:rFonts w:ascii="Arial" w:hAnsi="Arial" w:cs="Arial"/>
                <w:sz w:val="22"/>
              </w:rPr>
              <w:br/>
            </w:r>
            <w:hyperlink r:id="rId97" w:anchor="editing" w:history="1">
              <w:r w:rsidR="004E06F6" w:rsidRPr="007C36AF">
                <w:rPr>
                  <w:rStyle w:val="Hyperlink"/>
                  <w:rFonts w:ascii="Arial" w:hAnsi="Arial" w:cs="Arial"/>
                  <w:sz w:val="22"/>
                </w:rPr>
                <w:t>http://research.curtin.edu.au/guides/forms/policies.cfm#editing</w:t>
              </w:r>
            </w:hyperlink>
            <w:r w:rsidR="004E06F6">
              <w:rPr>
                <w:rFonts w:ascii="Arial" w:hAnsi="Arial" w:cs="Arial"/>
                <w:sz w:val="22"/>
              </w:rPr>
              <w:t xml:space="preserve"> </w:t>
            </w:r>
          </w:p>
          <w:p w:rsidR="00C01E76" w:rsidRDefault="00C01E76" w:rsidP="004A2CDF">
            <w:pPr>
              <w:spacing w:before="40" w:after="40"/>
              <w:rPr>
                <w:rFonts w:ascii="Arial" w:hAnsi="Arial" w:cs="Arial"/>
                <w:sz w:val="22"/>
              </w:rPr>
            </w:pP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lastRenderedPageBreak/>
              <w:t>5.3</w:t>
            </w:r>
            <w:r>
              <w:rPr>
                <w:rFonts w:ascii="Arial" w:hAnsi="Arial" w:cs="Arial"/>
                <w:sz w:val="22"/>
              </w:rPr>
              <w:tab/>
              <w:t>Inadequate student research capability</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SGSC/FGSC ensure rigorous selection process, ensure eligibility criteria met</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Supervisor/TC monitor progress closely </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Enrolling Area counsels student re coursework units/ professional development programs to improve research skills</w:t>
            </w:r>
          </w:p>
          <w:p w:rsidR="00C01E76" w:rsidRDefault="00C01E76">
            <w:pPr>
              <w:spacing w:before="40" w:after="40"/>
              <w:rPr>
                <w:rFonts w:ascii="Arial" w:hAnsi="Arial" w:cs="Arial"/>
                <w:sz w:val="22"/>
              </w:rPr>
            </w:pP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 to counsel student on suitable alternate course e.g. convert from Doctoral to Masters degree</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HOEA make decision to terminate enrolment as last resort</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University </w:t>
            </w:r>
            <w:proofErr w:type="spellStart"/>
            <w:r>
              <w:rPr>
                <w:rFonts w:ascii="Arial" w:hAnsi="Arial" w:cs="Arial"/>
                <w:sz w:val="22"/>
              </w:rPr>
              <w:t>analyse</w:t>
            </w:r>
            <w:proofErr w:type="spellEnd"/>
            <w:r>
              <w:rPr>
                <w:rFonts w:ascii="Arial" w:hAnsi="Arial" w:cs="Arial"/>
                <w:sz w:val="22"/>
              </w:rPr>
              <w:t xml:space="preserve"> reasons for limited skills and adapt support processes</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Handbook for coursework units </w:t>
            </w:r>
            <w:hyperlink r:id="rId98" w:history="1">
              <w:r>
                <w:rPr>
                  <w:rStyle w:val="Hyperlink"/>
                  <w:rFonts w:ascii="Arial" w:hAnsi="Arial" w:cs="Arial"/>
                  <w:sz w:val="22"/>
                </w:rPr>
                <w:t>http://handbook.curtin.edu.au/</w:t>
              </w:r>
            </w:hyperlink>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Professional Development programs for HDR students </w:t>
            </w:r>
            <w:hyperlink r:id="rId99" w:history="1">
              <w:r w:rsidRPr="00B55610">
                <w:rPr>
                  <w:rStyle w:val="Hyperlink"/>
                  <w:rFonts w:ascii="Arial" w:hAnsi="Arial" w:cs="Arial"/>
                  <w:sz w:val="22"/>
                </w:rPr>
                <w:t>http://research.curtin.edu.au/seminars/</w:t>
              </w:r>
            </w:hyperlink>
            <w:r>
              <w:rPr>
                <w:rFonts w:ascii="Arial" w:hAnsi="Arial" w:cs="Arial"/>
                <w:sz w:val="22"/>
              </w:rPr>
              <w:t xml:space="preserve"> </w:t>
            </w:r>
          </w:p>
          <w:p w:rsidR="00C01E76" w:rsidRDefault="00C01E76" w:rsidP="00465D39">
            <w:pPr>
              <w:spacing w:before="40" w:after="40"/>
              <w:rPr>
                <w:rFonts w:ascii="Arial" w:hAnsi="Arial" w:cs="Arial"/>
                <w:sz w:val="22"/>
              </w:rPr>
            </w:pP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5.4</w:t>
            </w:r>
            <w:r>
              <w:rPr>
                <w:rFonts w:ascii="Arial" w:hAnsi="Arial" w:cs="Arial"/>
                <w:sz w:val="22"/>
              </w:rPr>
              <w:tab/>
              <w:t>Student leaves for employment/</w:t>
            </w:r>
            <w:r>
              <w:rPr>
                <w:rFonts w:ascii="Arial" w:hAnsi="Arial" w:cs="Arial"/>
                <w:sz w:val="22"/>
              </w:rPr>
              <w:br/>
              <w:t>fails to complete on time</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Apply for completion scholarship/other scholarship extensions</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Convert to part-time/reschedule timeline</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Take Leave of Absence (LOA) when progress too slow</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Submit Extension of Time to Submit Thesis form</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Eliminate time consuming/ low priority tasks if possible</w:t>
            </w:r>
          </w:p>
          <w:p w:rsidR="00C01E76" w:rsidRDefault="00C01E76" w:rsidP="00AE2D25">
            <w:pPr>
              <w:numPr>
                <w:ilvl w:val="0"/>
                <w:numId w:val="1"/>
              </w:numPr>
              <w:tabs>
                <w:tab w:val="clear" w:pos="720"/>
                <w:tab w:val="num" w:pos="252"/>
              </w:tabs>
              <w:spacing w:before="40" w:after="40"/>
              <w:ind w:left="252" w:hanging="252"/>
              <w:rPr>
                <w:rFonts w:ascii="Arial" w:hAnsi="Arial" w:cs="Arial"/>
                <w:sz w:val="22"/>
              </w:rPr>
            </w:pPr>
            <w:r w:rsidRPr="003B7CD9">
              <w:rPr>
                <w:rFonts w:ascii="Arial" w:hAnsi="Arial" w:cs="Arial"/>
                <w:sz w:val="22"/>
              </w:rPr>
              <w:t>W</w:t>
            </w:r>
            <w:r>
              <w:rPr>
                <w:rFonts w:ascii="Arial" w:hAnsi="Arial" w:cs="Arial"/>
                <w:sz w:val="22"/>
              </w:rPr>
              <w:t>ithdraw</w:t>
            </w:r>
            <w:r w:rsidRPr="003B7CD9">
              <w:rPr>
                <w:rFonts w:ascii="Arial" w:hAnsi="Arial" w:cs="Arial"/>
                <w:sz w:val="22"/>
              </w:rPr>
              <w:t xml:space="preserve"> from the course</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Re-apply for admission when able to commit time to thesis </w:t>
            </w:r>
          </w:p>
          <w:p w:rsidR="00C01E76" w:rsidRDefault="00C01E76">
            <w:pPr>
              <w:spacing w:before="40" w:after="40"/>
              <w:rPr>
                <w:rFonts w:ascii="Arial" w:hAnsi="Arial" w:cs="Arial"/>
                <w:sz w:val="22"/>
              </w:rPr>
            </w:pP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 application for Completion Scholarships</w:t>
            </w:r>
            <w:r>
              <w:rPr>
                <w:rFonts w:ascii="Arial" w:hAnsi="Arial" w:cs="Arial"/>
                <w:sz w:val="22"/>
              </w:rPr>
              <w:br/>
            </w:r>
            <w:hyperlink r:id="rId100" w:history="1">
              <w:r w:rsidRPr="00655291">
                <w:rPr>
                  <w:rStyle w:val="Hyperlink"/>
                  <w:rFonts w:ascii="Arial" w:hAnsi="Arial" w:cs="Arial"/>
                  <w:sz w:val="22"/>
                </w:rPr>
                <w:t>http://scholarships.curtin.edu.au/scholarship.cfm?id=16</w:t>
              </w:r>
            </w:hyperlink>
            <w:r>
              <w:rPr>
                <w:rFonts w:ascii="Arial" w:hAnsi="Arial" w:cs="Arial"/>
                <w:sz w:val="22"/>
              </w:rPr>
              <w:t xml:space="preserve"> </w:t>
            </w:r>
          </w:p>
          <w:p w:rsidR="00C01E76" w:rsidRPr="0034521E" w:rsidRDefault="00C01E76" w:rsidP="00AE2D25">
            <w:pPr>
              <w:numPr>
                <w:ilvl w:val="0"/>
                <w:numId w:val="1"/>
              </w:numPr>
              <w:tabs>
                <w:tab w:val="clear" w:pos="720"/>
                <w:tab w:val="num" w:pos="252"/>
              </w:tabs>
              <w:spacing w:before="40" w:after="40"/>
              <w:ind w:left="252" w:hanging="252"/>
              <w:rPr>
                <w:rFonts w:ascii="Arial" w:hAnsi="Arial" w:cs="Arial"/>
                <w:sz w:val="22"/>
              </w:rPr>
            </w:pPr>
            <w:r w:rsidRPr="0034521E">
              <w:rPr>
                <w:rFonts w:ascii="Arial" w:hAnsi="Arial" w:cs="Arial"/>
                <w:sz w:val="22"/>
              </w:rPr>
              <w:t>Consult FGSO / amend enrolment to part-time</w:t>
            </w:r>
            <w:r w:rsidRPr="0034521E">
              <w:rPr>
                <w:rFonts w:ascii="Arial" w:hAnsi="Arial" w:cs="Arial"/>
                <w:sz w:val="22"/>
              </w:rPr>
              <w:br/>
            </w:r>
            <w:hyperlink r:id="rId101" w:anchor="enrolment" w:history="1">
              <w:r w:rsidR="0034521E" w:rsidRPr="007C36AF">
                <w:rPr>
                  <w:rStyle w:val="Hyperlink"/>
                  <w:rFonts w:ascii="Arial" w:hAnsi="Arial" w:cs="Arial"/>
                  <w:sz w:val="22"/>
                </w:rPr>
                <w:t>http://research.curtin.edu.au/guides/forms/forms.cfm#enrolment</w:t>
              </w:r>
            </w:hyperlink>
            <w:r w:rsidR="0034521E">
              <w:rPr>
                <w:rFonts w:ascii="Arial" w:hAnsi="Arial" w:cs="Arial"/>
                <w:sz w:val="22"/>
              </w:rPr>
              <w:t xml:space="preserve"> </w:t>
            </w:r>
          </w:p>
          <w:p w:rsidR="00C01E76" w:rsidRDefault="00C01E76" w:rsidP="00AE2D25">
            <w:pPr>
              <w:numPr>
                <w:ilvl w:val="0"/>
                <w:numId w:val="1"/>
              </w:numPr>
              <w:tabs>
                <w:tab w:val="clear" w:pos="720"/>
                <w:tab w:val="num" w:pos="252"/>
              </w:tabs>
              <w:spacing w:before="40" w:after="40"/>
              <w:ind w:left="252" w:hanging="252"/>
              <w:rPr>
                <w:rFonts w:ascii="Arial" w:hAnsi="Arial" w:cs="Arial"/>
                <w:sz w:val="22"/>
              </w:rPr>
            </w:pPr>
            <w:r w:rsidRPr="0034521E">
              <w:rPr>
                <w:rFonts w:ascii="Arial" w:hAnsi="Arial" w:cs="Arial"/>
                <w:sz w:val="22"/>
              </w:rPr>
              <w:t xml:space="preserve">See LOA form </w:t>
            </w:r>
            <w:hyperlink r:id="rId102" w:anchor="leave" w:history="1"/>
            <w:r w:rsidRPr="0034521E">
              <w:rPr>
                <w:rFonts w:ascii="Arial" w:hAnsi="Arial" w:cs="Arial"/>
                <w:sz w:val="22"/>
              </w:rPr>
              <w:br/>
            </w:r>
            <w:hyperlink r:id="rId103" w:anchor="leave" w:history="1">
              <w:r w:rsidR="0034521E" w:rsidRPr="007C36AF">
                <w:rPr>
                  <w:rStyle w:val="Hyperlink"/>
                  <w:rFonts w:ascii="Arial" w:hAnsi="Arial" w:cs="Arial"/>
                  <w:sz w:val="22"/>
                </w:rPr>
                <w:t>http://research.curtin.edu.au/guides/forms/forms.cfm#leave</w:t>
              </w:r>
            </w:hyperlink>
            <w:r w:rsidR="0034521E">
              <w:rPr>
                <w:rFonts w:ascii="Arial" w:hAnsi="Arial" w:cs="Arial"/>
                <w:sz w:val="22"/>
              </w:rPr>
              <w:t xml:space="preserve"> </w:t>
            </w:r>
          </w:p>
          <w:p w:rsidR="00C01E76" w:rsidRDefault="00C01E76" w:rsidP="0034521E">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 Extension of Time to Submit Thesis form</w:t>
            </w:r>
            <w:r>
              <w:rPr>
                <w:rFonts w:ascii="Arial" w:hAnsi="Arial" w:cs="Arial"/>
                <w:sz w:val="22"/>
              </w:rPr>
              <w:br/>
            </w:r>
            <w:hyperlink r:id="rId104" w:anchor="enrolment" w:history="1">
              <w:r w:rsidR="0034521E" w:rsidRPr="007C36AF">
                <w:rPr>
                  <w:rStyle w:val="Hyperlink"/>
                  <w:rFonts w:ascii="Arial" w:hAnsi="Arial" w:cs="Arial"/>
                  <w:sz w:val="22"/>
                </w:rPr>
                <w:t>http://research.curtin.edu.au/guides/forms/forms.cfm#enrolment</w:t>
              </w:r>
            </w:hyperlink>
            <w:r w:rsidR="0034521E">
              <w:rPr>
                <w:rFonts w:ascii="Arial" w:hAnsi="Arial" w:cs="Arial"/>
                <w:sz w:val="22"/>
              </w:rPr>
              <w:t xml:space="preserve"> </w:t>
            </w: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5.5</w:t>
            </w:r>
            <w:r>
              <w:rPr>
                <w:rFonts w:ascii="Arial" w:hAnsi="Arial" w:cs="Arial"/>
                <w:sz w:val="22"/>
              </w:rPr>
              <w:tab/>
              <w:t>Student unable to pay International fees</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Seek other non-Enrolling Area sources of funding</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Seek advice from </w:t>
            </w:r>
            <w:smartTag w:uri="urn:schemas-microsoft-com:office:smarttags" w:element="PersonName">
              <w:r>
                <w:rPr>
                  <w:rFonts w:ascii="Arial" w:hAnsi="Arial" w:cs="Arial"/>
                  <w:sz w:val="22"/>
                </w:rPr>
                <w:t>International Office</w:t>
              </w:r>
            </w:smartTag>
          </w:p>
          <w:p w:rsidR="00C01E76" w:rsidRDefault="00C01E76" w:rsidP="00AE2D25">
            <w:pPr>
              <w:numPr>
                <w:ilvl w:val="0"/>
                <w:numId w:val="1"/>
              </w:numPr>
              <w:tabs>
                <w:tab w:val="clear" w:pos="720"/>
                <w:tab w:val="num" w:pos="252"/>
              </w:tabs>
              <w:spacing w:before="40" w:after="40"/>
              <w:ind w:left="252" w:hanging="252"/>
              <w:rPr>
                <w:rFonts w:ascii="Arial" w:hAnsi="Arial" w:cs="Arial"/>
                <w:sz w:val="22"/>
              </w:rPr>
            </w:pPr>
            <w:r w:rsidRPr="003B7CD9">
              <w:rPr>
                <w:rFonts w:ascii="Arial" w:hAnsi="Arial" w:cs="Arial"/>
                <w:sz w:val="22"/>
              </w:rPr>
              <w:t>WD from the course</w:t>
            </w:r>
          </w:p>
        </w:tc>
        <w:tc>
          <w:tcPr>
            <w:tcW w:w="3699" w:type="dxa"/>
            <w:tcBorders>
              <w:top w:val="single" w:sz="4" w:space="0" w:color="auto"/>
              <w:bottom w:val="single" w:sz="4" w:space="0" w:color="auto"/>
            </w:tcBorders>
          </w:tcPr>
          <w:p w:rsidR="00C01E76" w:rsidRDefault="00C01E76">
            <w:pPr>
              <w:spacing w:before="40" w:after="40"/>
              <w:rPr>
                <w:rFonts w:ascii="Arial" w:hAnsi="Arial" w:cs="Arial"/>
                <w:sz w:val="22"/>
              </w:rPr>
            </w:pPr>
            <w:r>
              <w:rPr>
                <w:rFonts w:ascii="Arial" w:hAnsi="Arial" w:cs="Arial"/>
                <w:sz w:val="22"/>
              </w:rPr>
              <w:t>- Re-apply for admission when able to pay fees</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PGC</w:t>
            </w:r>
          </w:p>
          <w:p w:rsidR="00C01E76" w:rsidRDefault="00C01E76" w:rsidP="00C25B67">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IO via </w:t>
            </w:r>
            <w:hyperlink r:id="rId105" w:history="1">
              <w:r w:rsidR="0034521E" w:rsidRPr="007C36AF">
                <w:rPr>
                  <w:rStyle w:val="Hyperlink"/>
                  <w:rFonts w:ascii="Arial" w:hAnsi="Arial" w:cs="Arial"/>
                  <w:sz w:val="22"/>
                </w:rPr>
                <w:t>http://international.curtin.edu.au/contact-us.htm</w:t>
              </w:r>
            </w:hyperlink>
            <w:r w:rsidR="0034521E">
              <w:rPr>
                <w:rFonts w:ascii="Arial" w:hAnsi="Arial" w:cs="Arial"/>
                <w:sz w:val="22"/>
              </w:rPr>
              <w:t xml:space="preserve"> </w:t>
            </w: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lastRenderedPageBreak/>
              <w:t>5.6</w:t>
            </w:r>
            <w:r>
              <w:rPr>
                <w:rFonts w:ascii="Arial" w:hAnsi="Arial" w:cs="Arial"/>
                <w:sz w:val="22"/>
              </w:rPr>
              <w:tab/>
              <w:t>Student loses interest</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Select motivating topic at the start</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Enrolling Area ensures a dynamic research culture</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Improve communication between student/supervisor</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Look for warning signs e.g. procrastination</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 xml:space="preserve">Register for support programs/seminars – especially via </w:t>
            </w:r>
            <w:proofErr w:type="spellStart"/>
            <w:r>
              <w:rPr>
                <w:rFonts w:ascii="Arial" w:hAnsi="Arial" w:cs="Arial"/>
                <w:sz w:val="22"/>
              </w:rPr>
              <w:t>theTLC</w:t>
            </w:r>
            <w:proofErr w:type="spellEnd"/>
          </w:p>
          <w:p w:rsidR="00C01E76" w:rsidRDefault="00C01E76" w:rsidP="00AE2D25">
            <w:pPr>
              <w:numPr>
                <w:ilvl w:val="0"/>
                <w:numId w:val="1"/>
              </w:numPr>
              <w:tabs>
                <w:tab w:val="clear" w:pos="720"/>
                <w:tab w:val="num" w:pos="252"/>
              </w:tabs>
              <w:ind w:left="252" w:hanging="252"/>
              <w:rPr>
                <w:rFonts w:ascii="Arial" w:hAnsi="Arial" w:cs="Arial"/>
                <w:sz w:val="22"/>
              </w:rPr>
            </w:pPr>
            <w:r>
              <w:rPr>
                <w:rFonts w:ascii="Arial" w:hAnsi="Arial" w:cs="Arial"/>
                <w:sz w:val="22"/>
              </w:rPr>
              <w:t>Talk to fellow students in research area</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Seek </w:t>
            </w:r>
            <w:proofErr w:type="spellStart"/>
            <w:r>
              <w:rPr>
                <w:rFonts w:ascii="Arial" w:hAnsi="Arial" w:cs="Arial"/>
                <w:sz w:val="22"/>
              </w:rPr>
              <w:t>counselling</w:t>
            </w:r>
            <w:proofErr w:type="spellEnd"/>
            <w:r>
              <w:rPr>
                <w:rFonts w:ascii="Arial" w:hAnsi="Arial" w:cs="Arial"/>
                <w:sz w:val="22"/>
              </w:rPr>
              <w:t xml:space="preserve">  from University </w:t>
            </w:r>
            <w:proofErr w:type="spellStart"/>
            <w:r>
              <w:rPr>
                <w:rFonts w:ascii="Arial" w:hAnsi="Arial" w:cs="Arial"/>
                <w:sz w:val="22"/>
              </w:rPr>
              <w:t>Counselling</w:t>
            </w:r>
            <w:proofErr w:type="spellEnd"/>
            <w:r>
              <w:rPr>
                <w:rFonts w:ascii="Arial" w:hAnsi="Arial" w:cs="Arial"/>
                <w:sz w:val="22"/>
              </w:rPr>
              <w:t xml:space="preserve">  Service</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Seek advice from CUPSA</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Take LOA to re-focus and prioritise (not international onshore students, unless for sickness or bereavement, in line with visa requirements)</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University </w:t>
            </w:r>
            <w:proofErr w:type="spellStart"/>
            <w:r>
              <w:rPr>
                <w:rFonts w:ascii="Arial" w:hAnsi="Arial" w:cs="Arial"/>
                <w:sz w:val="22"/>
              </w:rPr>
              <w:t>Counselling</w:t>
            </w:r>
            <w:proofErr w:type="spellEnd"/>
            <w:r>
              <w:rPr>
                <w:rFonts w:ascii="Arial" w:hAnsi="Arial" w:cs="Arial"/>
                <w:sz w:val="22"/>
              </w:rPr>
              <w:t xml:space="preserve"> Service</w:t>
            </w:r>
            <w:r>
              <w:rPr>
                <w:rFonts w:ascii="Arial" w:hAnsi="Arial" w:cs="Arial"/>
                <w:sz w:val="22"/>
              </w:rPr>
              <w:br/>
            </w:r>
            <w:hyperlink r:id="rId106" w:history="1">
              <w:r w:rsidRPr="000C4B86">
                <w:rPr>
                  <w:rStyle w:val="Hyperlink"/>
                  <w:rFonts w:ascii="Arial" w:hAnsi="Arial" w:cs="Arial"/>
                  <w:sz w:val="22"/>
                </w:rPr>
                <w:t>http://counselling.curtin.edu.au/</w:t>
              </w:r>
            </w:hyperlink>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Contact CUPSA </w:t>
            </w:r>
            <w:r>
              <w:rPr>
                <w:rFonts w:ascii="Arial" w:hAnsi="Arial" w:cs="Arial"/>
                <w:sz w:val="22"/>
              </w:rPr>
              <w:br/>
            </w:r>
            <w:hyperlink r:id="rId107" w:history="1">
              <w:r w:rsidR="00465D39" w:rsidRPr="00933906">
                <w:rPr>
                  <w:rStyle w:val="Hyperlink"/>
                  <w:rFonts w:ascii="Arial" w:hAnsi="Arial" w:cs="Arial"/>
                  <w:sz w:val="22"/>
                </w:rPr>
                <w:t>http://www.guild.curtin.edu.au/index.php/en/support-representation/student-representation/departments/cupsa.html</w:t>
              </w:r>
            </w:hyperlink>
            <w:r w:rsidR="00465D39">
              <w:rPr>
                <w:rFonts w:ascii="Arial" w:hAnsi="Arial" w:cs="Arial"/>
                <w:sz w:val="22"/>
              </w:rPr>
              <w:t xml:space="preserve"> </w:t>
            </w:r>
          </w:p>
          <w:p w:rsidR="00C01E76" w:rsidRDefault="00C01E76" w:rsidP="00AE2D25">
            <w:pPr>
              <w:spacing w:before="40" w:after="40"/>
              <w:rPr>
                <w:rFonts w:ascii="Arial" w:hAnsi="Arial" w:cs="Arial"/>
                <w:sz w:val="22"/>
              </w:rPr>
            </w:pPr>
          </w:p>
        </w:tc>
      </w:tr>
      <w:tr w:rsidR="00C01E76" w:rsidTr="00FE0B16">
        <w:trPr>
          <w:cantSplit/>
        </w:trPr>
        <w:tc>
          <w:tcPr>
            <w:tcW w:w="2369" w:type="dxa"/>
            <w:tcBorders>
              <w:top w:val="single" w:sz="4" w:space="0" w:color="auto"/>
              <w:bottom w:val="single" w:sz="4" w:space="0" w:color="auto"/>
            </w:tcBorders>
            <w:shd w:val="clear" w:color="auto" w:fill="D9D9D9"/>
          </w:tcPr>
          <w:p w:rsidR="00C01E76" w:rsidRDefault="00C01E76" w:rsidP="003B5714">
            <w:pPr>
              <w:pStyle w:val="Heading4"/>
              <w:spacing w:before="40" w:after="40"/>
              <w:ind w:left="612" w:hanging="612"/>
            </w:pPr>
            <w:r>
              <w:t>6</w:t>
            </w:r>
            <w:r>
              <w:tab/>
              <w:t>Supervision</w:t>
            </w:r>
          </w:p>
        </w:tc>
        <w:tc>
          <w:tcPr>
            <w:tcW w:w="3391" w:type="dxa"/>
            <w:tcBorders>
              <w:top w:val="single" w:sz="4" w:space="0" w:color="auto"/>
              <w:bottom w:val="single" w:sz="4" w:space="0" w:color="auto"/>
            </w:tcBorders>
            <w:shd w:val="clear" w:color="auto" w:fill="D9D9D9"/>
          </w:tcPr>
          <w:p w:rsidR="00C01E76" w:rsidRDefault="00C01E76">
            <w:pPr>
              <w:rPr>
                <w:rFonts w:ascii="Arial" w:hAnsi="Arial" w:cs="Arial"/>
                <w:sz w:val="22"/>
              </w:rPr>
            </w:pPr>
          </w:p>
        </w:tc>
        <w:tc>
          <w:tcPr>
            <w:tcW w:w="3699" w:type="dxa"/>
            <w:tcBorders>
              <w:top w:val="single" w:sz="4" w:space="0" w:color="auto"/>
              <w:bottom w:val="single" w:sz="4" w:space="0" w:color="auto"/>
            </w:tcBorders>
            <w:shd w:val="clear" w:color="auto" w:fill="D9D9D9"/>
          </w:tcPr>
          <w:p w:rsidR="00C01E76" w:rsidRDefault="00C01E76">
            <w:pPr>
              <w:spacing w:before="40" w:after="40"/>
              <w:rPr>
                <w:rFonts w:ascii="Arial" w:hAnsi="Arial" w:cs="Arial"/>
                <w:sz w:val="22"/>
              </w:rPr>
            </w:pPr>
          </w:p>
        </w:tc>
        <w:tc>
          <w:tcPr>
            <w:tcW w:w="5863" w:type="dxa"/>
            <w:tcBorders>
              <w:top w:val="single" w:sz="4" w:space="0" w:color="auto"/>
              <w:bottom w:val="single" w:sz="4" w:space="0" w:color="auto"/>
            </w:tcBorders>
            <w:shd w:val="clear" w:color="auto" w:fill="D9D9D9"/>
          </w:tcPr>
          <w:p w:rsidR="00C01E76" w:rsidRDefault="00C01E76">
            <w:pPr>
              <w:spacing w:before="40" w:after="40"/>
              <w:rPr>
                <w:rFonts w:ascii="Arial" w:hAnsi="Arial" w:cs="Arial"/>
                <w:sz w:val="22"/>
              </w:rPr>
            </w:pPr>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br w:type="page"/>
            </w:r>
            <w:r>
              <w:rPr>
                <w:rFonts w:ascii="Arial" w:hAnsi="Arial" w:cs="Arial"/>
                <w:sz w:val="22"/>
              </w:rPr>
              <w:t>6.1</w:t>
            </w:r>
            <w:r>
              <w:rPr>
                <w:rFonts w:ascii="Arial" w:hAnsi="Arial" w:cs="Arial"/>
                <w:sz w:val="22"/>
              </w:rPr>
              <w:tab/>
              <w:t>Dispute between student and supervisor</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Understand each other’s roles and expectations</w:t>
            </w:r>
          </w:p>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Agree on dispute resolution process when initiating relationship</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Seek timely involvement of Thesis Committee and/or Postgraduate Coordinator</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Follow Complaint Mechanism procedures and Grievance Resolution Policy</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 “</w:t>
            </w:r>
            <w:r>
              <w:rPr>
                <w:rFonts w:ascii="Arial" w:hAnsi="Arial" w:cs="Arial"/>
                <w:color w:val="000000"/>
                <w:sz w:val="22"/>
              </w:rPr>
              <w:t>Guidelines for Establishing the Supervisory Relationship”</w:t>
            </w:r>
            <w:r>
              <w:rPr>
                <w:rFonts w:ascii="Arial" w:hAnsi="Arial" w:cs="Arial"/>
                <w:sz w:val="22"/>
              </w:rPr>
              <w:t xml:space="preserve"> (under Guidelines) via </w:t>
            </w:r>
            <w:hyperlink r:id="rId108" w:history="1">
              <w:r w:rsidR="0034521E" w:rsidRPr="007C36AF">
                <w:rPr>
                  <w:rStyle w:val="Hyperlink"/>
                  <w:rFonts w:ascii="Arial" w:hAnsi="Arial" w:cs="Arial"/>
                  <w:sz w:val="22"/>
                </w:rPr>
                <w:t>http://research.curtin.edu.au/guides/forms/policies.cfm</w:t>
              </w:r>
            </w:hyperlink>
            <w:r w:rsidR="0034521E">
              <w:rPr>
                <w:rFonts w:ascii="Arial" w:hAnsi="Arial" w:cs="Arial"/>
                <w:sz w:val="22"/>
              </w:rPr>
              <w:t xml:space="preserve"> </w:t>
            </w:r>
            <w:r>
              <w:rPr>
                <w:rFonts w:ascii="Arial" w:hAnsi="Arial" w:cs="Arial"/>
                <w:sz w:val="22"/>
              </w:rPr>
              <w:t xml:space="preserve"> </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 complaint</w:t>
            </w:r>
            <w:r w:rsidR="00465D39">
              <w:rPr>
                <w:rFonts w:ascii="Arial" w:hAnsi="Arial" w:cs="Arial"/>
                <w:sz w:val="22"/>
              </w:rPr>
              <w:t>s</w:t>
            </w:r>
            <w:r>
              <w:rPr>
                <w:rFonts w:ascii="Arial" w:hAnsi="Arial" w:cs="Arial"/>
                <w:sz w:val="22"/>
              </w:rPr>
              <w:t xml:space="preserve"> information </w:t>
            </w:r>
            <w:hyperlink r:id="rId109" w:anchor="complaints" w:history="1">
              <w:r w:rsidR="0034521E" w:rsidRPr="007C36AF">
                <w:rPr>
                  <w:rStyle w:val="Hyperlink"/>
                  <w:rFonts w:ascii="Arial" w:hAnsi="Arial" w:cs="Arial"/>
                  <w:sz w:val="22"/>
                </w:rPr>
                <w:t>http://research.curtin.edu.au/guides/forms/policies.cfm#complaints</w:t>
              </w:r>
            </w:hyperlink>
            <w:r w:rsidR="0034521E">
              <w:rPr>
                <w:rFonts w:ascii="Arial" w:hAnsi="Arial" w:cs="Arial"/>
                <w:sz w:val="22"/>
              </w:rPr>
              <w:t xml:space="preserve"> </w:t>
            </w:r>
            <w:r>
              <w:rPr>
                <w:rFonts w:ascii="Arial" w:hAnsi="Arial" w:cs="Arial"/>
                <w:sz w:val="22"/>
              </w:rPr>
              <w:t xml:space="preserve"> </w:t>
            </w:r>
          </w:p>
          <w:p w:rsidR="00C01E76" w:rsidRDefault="00C01E76" w:rsidP="00465D3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For student advocacy, contact CUPSA </w:t>
            </w:r>
            <w:hyperlink r:id="rId110" w:history="1">
              <w:r w:rsidR="00465D39" w:rsidRPr="00933906">
                <w:rPr>
                  <w:rStyle w:val="Hyperlink"/>
                  <w:rFonts w:ascii="Arial" w:hAnsi="Arial" w:cs="Arial"/>
                  <w:sz w:val="22"/>
                </w:rPr>
                <w:t>http://www.guild.curtin.edu.au/index.php/en/support-representation/student-representation/departments/cupsa.html</w:t>
              </w:r>
            </w:hyperlink>
          </w:p>
        </w:tc>
      </w:tr>
      <w:tr w:rsidR="00C01E76" w:rsidTr="00FE0B16">
        <w:trPr>
          <w:cantSplit/>
        </w:trPr>
        <w:tc>
          <w:tcPr>
            <w:tcW w:w="2369" w:type="dxa"/>
            <w:tcBorders>
              <w:top w:val="single" w:sz="4" w:space="0" w:color="auto"/>
              <w:bottom w:val="single" w:sz="4" w:space="0" w:color="auto"/>
            </w:tcBorders>
          </w:tcPr>
          <w:p w:rsidR="00C01E76" w:rsidRDefault="00C01E76" w:rsidP="003B5714">
            <w:pPr>
              <w:spacing w:before="40" w:after="40"/>
              <w:ind w:left="612" w:hanging="612"/>
              <w:rPr>
                <w:rFonts w:ascii="Arial" w:hAnsi="Arial" w:cs="Arial"/>
                <w:sz w:val="22"/>
              </w:rPr>
            </w:pPr>
            <w:r>
              <w:rPr>
                <w:rFonts w:ascii="Arial" w:hAnsi="Arial" w:cs="Arial"/>
                <w:sz w:val="22"/>
              </w:rPr>
              <w:t>6.2</w:t>
            </w:r>
            <w:r>
              <w:rPr>
                <w:rFonts w:ascii="Arial" w:hAnsi="Arial" w:cs="Arial"/>
                <w:sz w:val="22"/>
              </w:rPr>
              <w:tab/>
              <w:t>Supervisor resigns from University</w:t>
            </w:r>
          </w:p>
        </w:tc>
        <w:tc>
          <w:tcPr>
            <w:tcW w:w="3391" w:type="dxa"/>
            <w:tcBorders>
              <w:top w:val="single" w:sz="4" w:space="0" w:color="auto"/>
              <w:bottom w:val="single" w:sz="4" w:space="0" w:color="auto"/>
            </w:tcBorders>
          </w:tcPr>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Ensure have co/ associate supervisors who play active role in supervision</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CTC, HOS appoint suitable replacement</w:t>
            </w:r>
          </w:p>
          <w:p w:rsidR="00C01E76" w:rsidRDefault="00C01E76" w:rsidP="009F0FED">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Student take LOA if delay in finding replacement Supervisor</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CTH, PGC, HOEA</w:t>
            </w:r>
          </w:p>
        </w:tc>
      </w:tr>
      <w:tr w:rsidR="00C01E76" w:rsidTr="00FE0B16">
        <w:trPr>
          <w:cantSplit/>
        </w:trPr>
        <w:tc>
          <w:tcPr>
            <w:tcW w:w="2369" w:type="dxa"/>
            <w:tcBorders>
              <w:top w:val="single" w:sz="4" w:space="0" w:color="auto"/>
              <w:bottom w:val="single" w:sz="4" w:space="0" w:color="auto"/>
            </w:tcBorders>
          </w:tcPr>
          <w:p w:rsidR="00C01E76" w:rsidRDefault="00C01E76" w:rsidP="00234579">
            <w:pPr>
              <w:spacing w:before="40" w:after="40"/>
              <w:ind w:left="612" w:hanging="612"/>
              <w:rPr>
                <w:rFonts w:ascii="Arial" w:hAnsi="Arial" w:cs="Arial"/>
                <w:sz w:val="22"/>
              </w:rPr>
            </w:pPr>
            <w:r>
              <w:rPr>
                <w:rFonts w:ascii="Arial" w:hAnsi="Arial" w:cs="Arial"/>
                <w:sz w:val="22"/>
              </w:rPr>
              <w:lastRenderedPageBreak/>
              <w:t>6.3</w:t>
            </w:r>
            <w:r>
              <w:rPr>
                <w:rFonts w:ascii="Arial" w:hAnsi="Arial" w:cs="Arial"/>
                <w:sz w:val="22"/>
              </w:rPr>
              <w:tab/>
              <w:t xml:space="preserve">Supervisor goes on Study Leave (or absent from </w:t>
            </w:r>
            <w:proofErr w:type="spellStart"/>
            <w:r>
              <w:rPr>
                <w:rFonts w:ascii="Arial" w:hAnsi="Arial" w:cs="Arial"/>
                <w:sz w:val="22"/>
              </w:rPr>
              <w:t>Uni</w:t>
            </w:r>
            <w:proofErr w:type="spellEnd"/>
            <w:r>
              <w:rPr>
                <w:rFonts w:ascii="Arial" w:hAnsi="Arial" w:cs="Arial"/>
                <w:sz w:val="22"/>
              </w:rPr>
              <w:t xml:space="preserve"> &gt; 3 months)</w:t>
            </w:r>
          </w:p>
        </w:tc>
        <w:tc>
          <w:tcPr>
            <w:tcW w:w="3391" w:type="dxa"/>
            <w:tcBorders>
              <w:top w:val="single" w:sz="4" w:space="0" w:color="auto"/>
              <w:bottom w:val="single" w:sz="4" w:space="0" w:color="auto"/>
            </w:tcBorders>
          </w:tcPr>
          <w:p w:rsidR="00C01E76" w:rsidRDefault="00C01E76" w:rsidP="00234579">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Ensure have co/associate supervisor/s who play active role in supervision</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Appoint absent Supervisor as an Associate Supervisor to assist by electronic means</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“Supervisor Leave Arrangements” form via </w:t>
            </w:r>
            <w:hyperlink r:id="rId111" w:anchor="supervisor" w:history="1">
              <w:r w:rsidR="0034521E" w:rsidRPr="007C36AF">
                <w:rPr>
                  <w:rStyle w:val="Hyperlink"/>
                  <w:rFonts w:ascii="Arial" w:hAnsi="Arial" w:cs="Arial"/>
                  <w:sz w:val="22"/>
                </w:rPr>
                <w:t>http://research.curtin.edu.au/guides/forms/forms.cfm#supervisor</w:t>
              </w:r>
            </w:hyperlink>
            <w:r w:rsidR="0034521E">
              <w:rPr>
                <w:rFonts w:ascii="Arial" w:hAnsi="Arial" w:cs="Arial"/>
                <w:sz w:val="22"/>
              </w:rPr>
              <w:t xml:space="preserve"> </w:t>
            </w:r>
          </w:p>
        </w:tc>
      </w:tr>
      <w:tr w:rsidR="00C01E76" w:rsidTr="00FE0B16">
        <w:trPr>
          <w:cantSplit/>
        </w:trPr>
        <w:tc>
          <w:tcPr>
            <w:tcW w:w="2369" w:type="dxa"/>
            <w:tcBorders>
              <w:top w:val="single" w:sz="4" w:space="0" w:color="auto"/>
              <w:bottom w:val="single" w:sz="4" w:space="0" w:color="auto"/>
            </w:tcBorders>
          </w:tcPr>
          <w:p w:rsidR="00C01E76" w:rsidRDefault="00C01E76" w:rsidP="003B5714">
            <w:pPr>
              <w:ind w:left="612" w:hanging="612"/>
              <w:rPr>
                <w:rFonts w:ascii="Arial" w:hAnsi="Arial" w:cs="Arial"/>
                <w:sz w:val="22"/>
              </w:rPr>
            </w:pPr>
            <w:r>
              <w:rPr>
                <w:rFonts w:ascii="Arial" w:hAnsi="Arial" w:cs="Arial"/>
                <w:sz w:val="22"/>
              </w:rPr>
              <w:t>6.4</w:t>
            </w:r>
            <w:r>
              <w:rPr>
                <w:rFonts w:ascii="Arial" w:hAnsi="Arial" w:cs="Arial"/>
                <w:sz w:val="22"/>
              </w:rPr>
              <w:tab/>
              <w:t>Poor supervisory practice</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Student use complaints mechanism</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 xml:space="preserve">Supervisor attend training for Supervisors, consult guidelines for Supervisors </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HOEA to monitor supervisors e.g. via Annual Progress Report</w:t>
            </w:r>
          </w:p>
          <w:p w:rsidR="00C01E76" w:rsidRDefault="00C01E76" w:rsidP="00234579">
            <w:pPr>
              <w:numPr>
                <w:ilvl w:val="0"/>
                <w:numId w:val="1"/>
              </w:numPr>
              <w:tabs>
                <w:tab w:val="clear" w:pos="720"/>
                <w:tab w:val="num" w:pos="252"/>
              </w:tabs>
              <w:ind w:left="252" w:hanging="252"/>
              <w:rPr>
                <w:rFonts w:ascii="Arial" w:hAnsi="Arial" w:cs="Arial"/>
                <w:sz w:val="22"/>
              </w:rPr>
            </w:pPr>
            <w:r>
              <w:rPr>
                <w:rFonts w:ascii="Arial" w:hAnsi="Arial" w:cs="Arial"/>
                <w:sz w:val="22"/>
              </w:rPr>
              <w:t>Limit number of students according to supervisor load</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Student seek a replacement Supervisor via CTC/PGC</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PGC, HOEA</w:t>
            </w:r>
          </w:p>
          <w:p w:rsidR="00C01E76" w:rsidRDefault="0051333B">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ADVC, RT</w:t>
            </w:r>
            <w:r w:rsidR="00C01E76">
              <w:rPr>
                <w:rFonts w:ascii="Arial" w:hAnsi="Arial" w:cs="Arial"/>
                <w:sz w:val="22"/>
              </w:rPr>
              <w:t xml:space="preserve"> – ORD</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information for Supervisors (in Guidelines for Thesis Committee Members) </w:t>
            </w:r>
            <w:hyperlink r:id="rId112" w:history="1">
              <w:r w:rsidR="0034521E" w:rsidRPr="007C36AF">
                <w:rPr>
                  <w:rStyle w:val="Hyperlink"/>
                  <w:rFonts w:ascii="Arial" w:hAnsi="Arial" w:cs="Arial"/>
                  <w:sz w:val="22"/>
                </w:rPr>
                <w:t>http://research.curtin.edu.au/guides/guidelines/tcm.cfm</w:t>
              </w:r>
            </w:hyperlink>
            <w:r w:rsidR="0034521E">
              <w:rPr>
                <w:rFonts w:ascii="Arial" w:hAnsi="Arial" w:cs="Arial"/>
                <w:sz w:val="22"/>
              </w:rPr>
              <w:t xml:space="preserve"> </w:t>
            </w:r>
            <w:r>
              <w:rPr>
                <w:rFonts w:ascii="Arial" w:hAnsi="Arial" w:cs="Arial"/>
                <w:sz w:val="22"/>
              </w:rPr>
              <w:t xml:space="preserve"> </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See “</w:t>
            </w:r>
            <w:r>
              <w:rPr>
                <w:rFonts w:ascii="Arial" w:hAnsi="Arial" w:cs="Arial"/>
                <w:color w:val="000000"/>
                <w:sz w:val="22"/>
              </w:rPr>
              <w:t>Guidelines for Establishing the Supervisory Relationship”</w:t>
            </w:r>
            <w:r>
              <w:rPr>
                <w:rFonts w:ascii="Arial" w:hAnsi="Arial" w:cs="Arial"/>
                <w:sz w:val="22"/>
              </w:rPr>
              <w:t xml:space="preserve"> (under Guidelines) via </w:t>
            </w:r>
            <w:hyperlink r:id="rId113" w:history="1">
              <w:r w:rsidR="0034521E" w:rsidRPr="007C36AF">
                <w:rPr>
                  <w:rStyle w:val="Hyperlink"/>
                  <w:rFonts w:ascii="Arial" w:hAnsi="Arial" w:cs="Arial"/>
                  <w:sz w:val="22"/>
                </w:rPr>
                <w:t>http://research.curtin.edu.au/guides/forms/policies.cfm</w:t>
              </w:r>
            </w:hyperlink>
            <w:r w:rsidR="0034521E">
              <w:rPr>
                <w:rFonts w:ascii="Arial" w:hAnsi="Arial" w:cs="Arial"/>
                <w:sz w:val="22"/>
              </w:rPr>
              <w:t xml:space="preserve"> </w:t>
            </w:r>
          </w:p>
          <w:p w:rsidR="00C01E76" w:rsidRDefault="00C01E76">
            <w:pPr>
              <w:spacing w:before="40" w:after="40"/>
              <w:rPr>
                <w:rFonts w:ascii="Arial" w:hAnsi="Arial" w:cs="Arial"/>
                <w:sz w:val="22"/>
              </w:rPr>
            </w:pPr>
          </w:p>
        </w:tc>
      </w:tr>
      <w:tr w:rsidR="00C01E76" w:rsidTr="00FE0B16">
        <w:trPr>
          <w:cantSplit/>
        </w:trPr>
        <w:tc>
          <w:tcPr>
            <w:tcW w:w="2369" w:type="dxa"/>
            <w:tcBorders>
              <w:top w:val="single" w:sz="4" w:space="0" w:color="auto"/>
              <w:bottom w:val="single" w:sz="4" w:space="0" w:color="auto"/>
            </w:tcBorders>
            <w:shd w:val="clear" w:color="auto" w:fill="D9D9D9"/>
          </w:tcPr>
          <w:p w:rsidR="00C01E76" w:rsidRDefault="00C01E76" w:rsidP="003B5714">
            <w:pPr>
              <w:pStyle w:val="Heading4"/>
              <w:spacing w:before="40" w:after="40"/>
              <w:ind w:left="612" w:hanging="612"/>
            </w:pPr>
            <w:r>
              <w:t>7</w:t>
            </w:r>
            <w:r>
              <w:tab/>
              <w:t xml:space="preserve">Thesis Preparation </w:t>
            </w:r>
          </w:p>
        </w:tc>
        <w:tc>
          <w:tcPr>
            <w:tcW w:w="3391"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pPr>
          </w:p>
        </w:tc>
        <w:tc>
          <w:tcPr>
            <w:tcW w:w="3699"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pPr>
          </w:p>
        </w:tc>
        <w:tc>
          <w:tcPr>
            <w:tcW w:w="5863"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pPr>
          </w:p>
        </w:tc>
      </w:tr>
      <w:tr w:rsidR="00C01E76" w:rsidTr="00FE0B16">
        <w:trPr>
          <w:cantSplit/>
        </w:trPr>
        <w:tc>
          <w:tcPr>
            <w:tcW w:w="2369" w:type="dxa"/>
            <w:tcBorders>
              <w:top w:val="single" w:sz="4" w:space="0" w:color="auto"/>
              <w:bottom w:val="single" w:sz="4" w:space="0" w:color="auto"/>
            </w:tcBorders>
          </w:tcPr>
          <w:p w:rsidR="00C01E76" w:rsidRDefault="00C01E76" w:rsidP="003B5714">
            <w:pPr>
              <w:ind w:left="612" w:hanging="612"/>
              <w:rPr>
                <w:rFonts w:ascii="Arial" w:hAnsi="Arial" w:cs="Arial"/>
                <w:sz w:val="22"/>
              </w:rPr>
            </w:pPr>
            <w:r>
              <w:rPr>
                <w:rFonts w:ascii="Arial" w:hAnsi="Arial" w:cs="Arial"/>
                <w:sz w:val="22"/>
              </w:rPr>
              <w:t>7.1</w:t>
            </w:r>
            <w:r>
              <w:rPr>
                <w:rFonts w:ascii="Arial" w:hAnsi="Arial" w:cs="Arial"/>
                <w:sz w:val="22"/>
              </w:rPr>
              <w:tab/>
              <w:t>Supervisor takes excessive time to check final drafts</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Supervisor to plan out workload</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Student to plan ahead to ensure supervisor will be available</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Student/Supervisor to review chapters/sections at regular intervals</w:t>
            </w:r>
          </w:p>
          <w:p w:rsidR="00C01E76" w:rsidRDefault="00C01E76" w:rsidP="00234579">
            <w:pPr>
              <w:numPr>
                <w:ilvl w:val="0"/>
                <w:numId w:val="1"/>
              </w:numPr>
              <w:tabs>
                <w:tab w:val="clear" w:pos="720"/>
                <w:tab w:val="num" w:pos="252"/>
              </w:tabs>
              <w:ind w:left="252" w:hanging="252"/>
              <w:rPr>
                <w:rFonts w:ascii="Arial" w:hAnsi="Arial" w:cs="Arial"/>
                <w:sz w:val="22"/>
              </w:rPr>
            </w:pPr>
            <w:r>
              <w:rPr>
                <w:rFonts w:ascii="Arial" w:hAnsi="Arial" w:cs="Arial"/>
                <w:sz w:val="22"/>
              </w:rPr>
              <w:t>Student approach CTC with any concerns</w:t>
            </w:r>
          </w:p>
        </w:tc>
        <w:tc>
          <w:tcPr>
            <w:tcW w:w="3699" w:type="dxa"/>
            <w:tcBorders>
              <w:top w:val="single" w:sz="4" w:space="0" w:color="auto"/>
              <w:bottom w:val="single" w:sz="4" w:space="0" w:color="auto"/>
            </w:tcBorders>
          </w:tcPr>
          <w:p w:rsidR="00C01E76" w:rsidRDefault="00C01E76">
            <w:pPr>
              <w:spacing w:before="40" w:after="40"/>
              <w:rPr>
                <w:rFonts w:ascii="Arial" w:hAnsi="Arial" w:cs="Arial"/>
                <w:sz w:val="22"/>
              </w:rPr>
            </w:pP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Supervisor, CTC</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Section 11 “Thesis Submission for Examination” of Rule 10: Degree of Doctor by Research and Rule 11: Degree of Master by Research - </w:t>
            </w:r>
            <w:hyperlink r:id="rId114" w:anchor="rules" w:history="1">
              <w:r w:rsidR="00BD05BE" w:rsidRPr="007C36AF">
                <w:rPr>
                  <w:rStyle w:val="Hyperlink"/>
                  <w:rFonts w:ascii="Arial" w:hAnsi="Arial" w:cs="Arial"/>
                  <w:sz w:val="22"/>
                </w:rPr>
                <w:t>http://research.curtin.edu.au/guides/forms/policies.cfm#rules</w:t>
              </w:r>
            </w:hyperlink>
            <w:r w:rsidR="00BD05BE">
              <w:rPr>
                <w:rFonts w:ascii="Arial" w:hAnsi="Arial" w:cs="Arial"/>
                <w:sz w:val="22"/>
              </w:rPr>
              <w:t xml:space="preserve"> </w:t>
            </w:r>
          </w:p>
          <w:p w:rsidR="00C01E76" w:rsidRDefault="00C01E76">
            <w:pPr>
              <w:spacing w:before="40" w:after="40"/>
              <w:rPr>
                <w:rFonts w:ascii="Arial" w:hAnsi="Arial" w:cs="Arial"/>
                <w:sz w:val="22"/>
              </w:rPr>
            </w:pPr>
          </w:p>
        </w:tc>
      </w:tr>
      <w:tr w:rsidR="00C01E76" w:rsidTr="00FE0B16">
        <w:trPr>
          <w:cantSplit/>
        </w:trPr>
        <w:tc>
          <w:tcPr>
            <w:tcW w:w="2369" w:type="dxa"/>
            <w:tcBorders>
              <w:top w:val="single" w:sz="4" w:space="0" w:color="auto"/>
              <w:bottom w:val="single" w:sz="4" w:space="0" w:color="auto"/>
            </w:tcBorders>
          </w:tcPr>
          <w:p w:rsidR="00C01E76" w:rsidRDefault="00C01E76" w:rsidP="003B5714">
            <w:pPr>
              <w:ind w:left="612" w:hanging="612"/>
              <w:rPr>
                <w:rFonts w:ascii="Arial" w:hAnsi="Arial" w:cs="Arial"/>
                <w:sz w:val="22"/>
              </w:rPr>
            </w:pPr>
            <w:r>
              <w:rPr>
                <w:rFonts w:ascii="Arial" w:hAnsi="Arial" w:cs="Arial"/>
                <w:sz w:val="22"/>
              </w:rPr>
              <w:t>7.2</w:t>
            </w:r>
            <w:r>
              <w:rPr>
                <w:rFonts w:ascii="Arial" w:hAnsi="Arial" w:cs="Arial"/>
                <w:sz w:val="22"/>
              </w:rPr>
              <w:tab/>
              <w:t>Student wants to submit thesis without supervisor approval</w:t>
            </w:r>
          </w:p>
        </w:tc>
        <w:tc>
          <w:tcPr>
            <w:tcW w:w="3391" w:type="dxa"/>
            <w:tcBorders>
              <w:top w:val="single" w:sz="4" w:space="0" w:color="auto"/>
              <w:bottom w:val="single" w:sz="4" w:space="0" w:color="auto"/>
            </w:tcBorders>
          </w:tcPr>
          <w:p w:rsidR="00C01E76" w:rsidRDefault="00C01E76" w:rsidP="00234579">
            <w:pPr>
              <w:numPr>
                <w:ilvl w:val="0"/>
                <w:numId w:val="1"/>
              </w:numPr>
              <w:tabs>
                <w:tab w:val="clear" w:pos="720"/>
                <w:tab w:val="num" w:pos="252"/>
              </w:tabs>
              <w:ind w:left="252" w:hanging="252"/>
              <w:rPr>
                <w:rFonts w:ascii="Arial" w:hAnsi="Arial" w:cs="Arial"/>
                <w:sz w:val="22"/>
              </w:rPr>
            </w:pPr>
            <w:r>
              <w:rPr>
                <w:rFonts w:ascii="Arial" w:hAnsi="Arial" w:cs="Arial"/>
                <w:sz w:val="22"/>
              </w:rPr>
              <w:t xml:space="preserve">Student to be counselled regarding implications – a recommendation of fail or major revision from examiners likely if thesis below standard </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Student has to sign declaration</w:t>
            </w:r>
          </w:p>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Review of thesis by alternative person within University recommended</w:t>
            </w:r>
          </w:p>
        </w:tc>
        <w:tc>
          <w:tcPr>
            <w:tcW w:w="5863"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CTC </w:t>
            </w:r>
          </w:p>
          <w:p w:rsidR="00C01E76" w:rsidRDefault="0051333B">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ADVC, RT</w:t>
            </w:r>
            <w:r w:rsidR="00C01E76">
              <w:rPr>
                <w:rFonts w:ascii="Arial" w:hAnsi="Arial" w:cs="Arial"/>
                <w:sz w:val="22"/>
              </w:rPr>
              <w:t xml:space="preserve"> - ORD</w:t>
            </w:r>
          </w:p>
        </w:tc>
      </w:tr>
      <w:tr w:rsidR="00C01E76" w:rsidTr="00FE0B16">
        <w:trPr>
          <w:cantSplit/>
        </w:trPr>
        <w:tc>
          <w:tcPr>
            <w:tcW w:w="2369" w:type="dxa"/>
            <w:tcBorders>
              <w:top w:val="single" w:sz="4" w:space="0" w:color="auto"/>
              <w:bottom w:val="single" w:sz="4" w:space="0" w:color="auto"/>
            </w:tcBorders>
            <w:shd w:val="clear" w:color="auto" w:fill="D9D9D9"/>
          </w:tcPr>
          <w:p w:rsidR="00C01E76" w:rsidRDefault="00C01E76" w:rsidP="00CF502E">
            <w:pPr>
              <w:pStyle w:val="Heading4"/>
              <w:pageBreakBefore/>
              <w:spacing w:before="40" w:after="40"/>
              <w:ind w:left="612" w:hanging="612"/>
            </w:pPr>
            <w:r>
              <w:lastRenderedPageBreak/>
              <w:t>8</w:t>
            </w:r>
            <w:r>
              <w:tab/>
              <w:t>Examination</w:t>
            </w:r>
          </w:p>
        </w:tc>
        <w:tc>
          <w:tcPr>
            <w:tcW w:w="3391"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pPr>
          </w:p>
        </w:tc>
        <w:tc>
          <w:tcPr>
            <w:tcW w:w="3699"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pPr>
          </w:p>
        </w:tc>
        <w:tc>
          <w:tcPr>
            <w:tcW w:w="5863" w:type="dxa"/>
            <w:tcBorders>
              <w:top w:val="single" w:sz="4" w:space="0" w:color="auto"/>
              <w:bottom w:val="single" w:sz="4" w:space="0" w:color="auto"/>
            </w:tcBorders>
            <w:shd w:val="clear" w:color="auto" w:fill="D9D9D9"/>
          </w:tcPr>
          <w:p w:rsidR="00C01E76" w:rsidRDefault="00C01E76">
            <w:pPr>
              <w:pStyle w:val="Heading4"/>
              <w:spacing w:before="40" w:after="40"/>
              <w:ind w:left="432" w:hanging="432"/>
            </w:pPr>
          </w:p>
        </w:tc>
      </w:tr>
      <w:tr w:rsidR="00C01E76" w:rsidTr="00FE0B16">
        <w:trPr>
          <w:cantSplit/>
        </w:trPr>
        <w:tc>
          <w:tcPr>
            <w:tcW w:w="2369" w:type="dxa"/>
            <w:tcBorders>
              <w:top w:val="single" w:sz="4" w:space="0" w:color="auto"/>
              <w:bottom w:val="single" w:sz="4" w:space="0" w:color="auto"/>
            </w:tcBorders>
          </w:tcPr>
          <w:p w:rsidR="00C01E76" w:rsidRDefault="00C01E76" w:rsidP="003B5714">
            <w:pPr>
              <w:ind w:left="612" w:hanging="612"/>
              <w:rPr>
                <w:rFonts w:ascii="Arial" w:hAnsi="Arial" w:cs="Arial"/>
                <w:sz w:val="22"/>
              </w:rPr>
            </w:pPr>
            <w:r>
              <w:rPr>
                <w:rFonts w:ascii="Arial" w:hAnsi="Arial" w:cs="Arial"/>
                <w:sz w:val="22"/>
              </w:rPr>
              <w:t>8.1</w:t>
            </w:r>
            <w:r>
              <w:rPr>
                <w:rFonts w:ascii="Arial" w:hAnsi="Arial" w:cs="Arial"/>
                <w:sz w:val="22"/>
              </w:rPr>
              <w:tab/>
              <w:t>Delays in receiving back examiner reports</w:t>
            </w:r>
          </w:p>
        </w:tc>
        <w:tc>
          <w:tcPr>
            <w:tcW w:w="3391" w:type="dxa"/>
            <w:tcBorders>
              <w:top w:val="single" w:sz="4" w:space="0" w:color="auto"/>
              <w:bottom w:val="single" w:sz="4" w:space="0" w:color="auto"/>
            </w:tcBorders>
          </w:tcPr>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Select examiners carefully</w:t>
            </w:r>
          </w:p>
          <w:p w:rsidR="00C01E76" w:rsidRDefault="00C01E76">
            <w:pPr>
              <w:numPr>
                <w:ilvl w:val="0"/>
                <w:numId w:val="1"/>
              </w:numPr>
              <w:tabs>
                <w:tab w:val="clear" w:pos="720"/>
                <w:tab w:val="num" w:pos="252"/>
              </w:tabs>
              <w:ind w:left="252" w:hanging="252"/>
              <w:rPr>
                <w:rFonts w:ascii="Arial" w:hAnsi="Arial" w:cs="Arial"/>
                <w:sz w:val="22"/>
              </w:rPr>
            </w:pPr>
            <w:r>
              <w:rPr>
                <w:rFonts w:ascii="Arial" w:hAnsi="Arial" w:cs="Arial"/>
                <w:sz w:val="22"/>
              </w:rPr>
              <w:t>Forewarn examiners of expected submission date – notify if submission delayed</w:t>
            </w:r>
          </w:p>
          <w:p w:rsidR="00C01E76" w:rsidRDefault="00C01E76" w:rsidP="00234579">
            <w:pPr>
              <w:numPr>
                <w:ilvl w:val="0"/>
                <w:numId w:val="1"/>
              </w:numPr>
              <w:tabs>
                <w:tab w:val="clear" w:pos="720"/>
                <w:tab w:val="num" w:pos="223"/>
              </w:tabs>
              <w:ind w:left="252" w:hanging="252"/>
              <w:rPr>
                <w:rFonts w:ascii="Arial" w:hAnsi="Arial" w:cs="Arial"/>
                <w:sz w:val="22"/>
              </w:rPr>
            </w:pPr>
            <w:r>
              <w:rPr>
                <w:rFonts w:ascii="Arial" w:hAnsi="Arial" w:cs="Arial"/>
                <w:sz w:val="22"/>
              </w:rPr>
              <w:t>TEO - ORD sends reminder at set time</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Appoint replacement examiner if necessary (as per Rules)</w:t>
            </w:r>
          </w:p>
        </w:tc>
        <w:tc>
          <w:tcPr>
            <w:tcW w:w="5863" w:type="dxa"/>
            <w:tcBorders>
              <w:top w:val="single" w:sz="4" w:space="0" w:color="auto"/>
              <w:bottom w:val="single" w:sz="4" w:space="0" w:color="auto"/>
            </w:tcBorders>
          </w:tcPr>
          <w:p w:rsidR="00C01E76" w:rsidRDefault="00C01E76" w:rsidP="00BD05BE">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Section 12 “Thesis Examining Panel” and Section 13 “Thesis Examination” of Rule 10: Degree of Doctor by Research and Rule 11: Degree of Master by Research </w:t>
            </w:r>
            <w:hyperlink r:id="rId115" w:anchor="rules" w:history="1">
              <w:r w:rsidR="00BD05BE" w:rsidRPr="007C36AF">
                <w:rPr>
                  <w:rStyle w:val="Hyperlink"/>
                  <w:rFonts w:ascii="Arial" w:hAnsi="Arial" w:cs="Arial"/>
                  <w:sz w:val="22"/>
                </w:rPr>
                <w:t>http://research.curtin.edu.au/guides/forms/policies.cfm#rules</w:t>
              </w:r>
            </w:hyperlink>
            <w:r w:rsidR="00BD05BE">
              <w:rPr>
                <w:rFonts w:ascii="Arial" w:hAnsi="Arial" w:cs="Arial"/>
                <w:sz w:val="22"/>
              </w:rPr>
              <w:t xml:space="preserve"> </w:t>
            </w:r>
          </w:p>
        </w:tc>
      </w:tr>
      <w:tr w:rsidR="00C01E76" w:rsidTr="00FE0B16">
        <w:trPr>
          <w:cantSplit/>
        </w:trPr>
        <w:tc>
          <w:tcPr>
            <w:tcW w:w="2369" w:type="dxa"/>
            <w:tcBorders>
              <w:top w:val="single" w:sz="4" w:space="0" w:color="auto"/>
              <w:bottom w:val="single" w:sz="4" w:space="0" w:color="auto"/>
            </w:tcBorders>
          </w:tcPr>
          <w:p w:rsidR="00C01E76" w:rsidRDefault="00C01E76" w:rsidP="003B5714">
            <w:pPr>
              <w:ind w:left="612" w:hanging="612"/>
              <w:rPr>
                <w:rFonts w:ascii="Arial" w:hAnsi="Arial" w:cs="Arial"/>
                <w:sz w:val="22"/>
              </w:rPr>
            </w:pPr>
            <w:r>
              <w:rPr>
                <w:rFonts w:ascii="Arial" w:hAnsi="Arial" w:cs="Arial"/>
                <w:sz w:val="22"/>
              </w:rPr>
              <w:t>8.2</w:t>
            </w:r>
            <w:r>
              <w:rPr>
                <w:rFonts w:ascii="Arial" w:hAnsi="Arial" w:cs="Arial"/>
                <w:sz w:val="22"/>
              </w:rPr>
              <w:tab/>
              <w:t>One Or both examiner(s) request(s) amendments, or revise and submit for reexamination</w:t>
            </w:r>
          </w:p>
          <w:p w:rsidR="00C01E76" w:rsidRDefault="00C01E76" w:rsidP="00234579">
            <w:pPr>
              <w:rPr>
                <w:rFonts w:ascii="Arial" w:hAnsi="Arial" w:cs="Arial"/>
                <w:sz w:val="22"/>
              </w:rPr>
            </w:pPr>
          </w:p>
        </w:tc>
        <w:tc>
          <w:tcPr>
            <w:tcW w:w="3391" w:type="dxa"/>
            <w:tcBorders>
              <w:top w:val="single" w:sz="4" w:space="0" w:color="auto"/>
              <w:bottom w:val="single" w:sz="4" w:space="0" w:color="auto"/>
            </w:tcBorders>
          </w:tcPr>
          <w:p w:rsidR="00C01E76" w:rsidRDefault="00C01E76" w:rsidP="00EF0C4E">
            <w:pPr>
              <w:numPr>
                <w:ilvl w:val="0"/>
                <w:numId w:val="32"/>
              </w:numPr>
              <w:tabs>
                <w:tab w:val="clear" w:pos="720"/>
                <w:tab w:val="num" w:pos="223"/>
              </w:tabs>
              <w:ind w:left="223" w:hanging="223"/>
              <w:rPr>
                <w:rFonts w:ascii="Arial" w:hAnsi="Arial" w:cs="Arial"/>
                <w:sz w:val="22"/>
              </w:rPr>
            </w:pPr>
            <w:r>
              <w:rPr>
                <w:rFonts w:ascii="Arial" w:hAnsi="Arial" w:cs="Arial"/>
                <w:sz w:val="22"/>
              </w:rPr>
              <w:t>Thesis prepared to high standard of writing and presentation</w:t>
            </w:r>
          </w:p>
        </w:tc>
        <w:tc>
          <w:tcPr>
            <w:tcW w:w="3699" w:type="dxa"/>
            <w:tcBorders>
              <w:top w:val="single" w:sz="4" w:space="0" w:color="auto"/>
              <w:bottom w:val="single" w:sz="4" w:space="0" w:color="auto"/>
            </w:tcBorders>
          </w:tcPr>
          <w:p w:rsidR="00C01E76" w:rsidRDefault="00C01E76">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Proceed with amendments/revision and resubmission if requested within time limit</w:t>
            </w:r>
          </w:p>
        </w:tc>
        <w:tc>
          <w:tcPr>
            <w:tcW w:w="5863" w:type="dxa"/>
            <w:tcBorders>
              <w:top w:val="single" w:sz="4" w:space="0" w:color="auto"/>
              <w:bottom w:val="single" w:sz="4" w:space="0" w:color="auto"/>
            </w:tcBorders>
          </w:tcPr>
          <w:p w:rsidR="00C01E76" w:rsidRDefault="00C01E76" w:rsidP="00BD05BE">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Rules [Section 13] </w:t>
            </w:r>
            <w:hyperlink r:id="rId116" w:anchor="rules" w:history="1">
              <w:r w:rsidR="00BD05BE" w:rsidRPr="007C36AF">
                <w:rPr>
                  <w:rStyle w:val="Hyperlink"/>
                  <w:rFonts w:ascii="Arial" w:hAnsi="Arial" w:cs="Arial"/>
                  <w:sz w:val="22"/>
                </w:rPr>
                <w:t>http://research.curtin.edu.au/guides/forms/policies.cfm#rules</w:t>
              </w:r>
            </w:hyperlink>
            <w:r w:rsidR="00BD05BE">
              <w:rPr>
                <w:rFonts w:ascii="Arial" w:hAnsi="Arial" w:cs="Arial"/>
                <w:sz w:val="22"/>
              </w:rPr>
              <w:t xml:space="preserve"> </w:t>
            </w:r>
          </w:p>
        </w:tc>
      </w:tr>
      <w:tr w:rsidR="00C01E76" w:rsidTr="00FE0B16">
        <w:trPr>
          <w:cantSplit/>
        </w:trPr>
        <w:tc>
          <w:tcPr>
            <w:tcW w:w="2369" w:type="dxa"/>
            <w:tcBorders>
              <w:top w:val="single" w:sz="4" w:space="0" w:color="auto"/>
              <w:bottom w:val="single" w:sz="4" w:space="0" w:color="auto"/>
            </w:tcBorders>
          </w:tcPr>
          <w:p w:rsidR="00C01E76" w:rsidRDefault="00C01E76" w:rsidP="003B5714">
            <w:pPr>
              <w:ind w:left="612" w:hanging="612"/>
              <w:rPr>
                <w:rFonts w:ascii="Arial" w:hAnsi="Arial" w:cs="Arial"/>
                <w:sz w:val="22"/>
              </w:rPr>
            </w:pPr>
            <w:r>
              <w:rPr>
                <w:rFonts w:ascii="Arial" w:hAnsi="Arial" w:cs="Arial"/>
                <w:sz w:val="22"/>
              </w:rPr>
              <w:t>8.3</w:t>
            </w:r>
            <w:r>
              <w:rPr>
                <w:rFonts w:ascii="Arial" w:hAnsi="Arial" w:cs="Arial"/>
                <w:sz w:val="22"/>
              </w:rPr>
              <w:tab/>
              <w:t>One or both examiner(s) recommend(s) thesis be classified as fail</w:t>
            </w:r>
          </w:p>
        </w:tc>
        <w:tc>
          <w:tcPr>
            <w:tcW w:w="3391" w:type="dxa"/>
            <w:tcBorders>
              <w:top w:val="single" w:sz="4" w:space="0" w:color="auto"/>
              <w:bottom w:val="single" w:sz="4" w:space="0" w:color="auto"/>
            </w:tcBorders>
          </w:tcPr>
          <w:p w:rsidR="00C01E76" w:rsidRDefault="00C01E76" w:rsidP="00724F00">
            <w:pPr>
              <w:numPr>
                <w:ilvl w:val="0"/>
                <w:numId w:val="32"/>
              </w:numPr>
              <w:tabs>
                <w:tab w:val="clear" w:pos="720"/>
                <w:tab w:val="num" w:pos="223"/>
              </w:tabs>
              <w:ind w:left="223" w:hanging="223"/>
              <w:rPr>
                <w:rFonts w:ascii="Arial" w:hAnsi="Arial" w:cs="Arial"/>
                <w:sz w:val="22"/>
              </w:rPr>
            </w:pPr>
            <w:r>
              <w:rPr>
                <w:rFonts w:ascii="Arial" w:hAnsi="Arial" w:cs="Arial"/>
                <w:sz w:val="22"/>
              </w:rPr>
              <w:t>Thesis prepared to high standard of writing and presentation</w:t>
            </w:r>
          </w:p>
        </w:tc>
        <w:tc>
          <w:tcPr>
            <w:tcW w:w="3699" w:type="dxa"/>
            <w:tcBorders>
              <w:top w:val="single" w:sz="4" w:space="0" w:color="auto"/>
              <w:bottom w:val="single" w:sz="4" w:space="0" w:color="auto"/>
            </w:tcBorders>
          </w:tcPr>
          <w:p w:rsidR="00C01E76" w:rsidRDefault="00C01E76">
            <w:pPr>
              <w:spacing w:before="40" w:after="40"/>
              <w:rPr>
                <w:rFonts w:ascii="Arial" w:hAnsi="Arial" w:cs="Arial"/>
                <w:sz w:val="22"/>
              </w:rPr>
            </w:pPr>
            <w:r>
              <w:rPr>
                <w:rFonts w:ascii="Arial" w:hAnsi="Arial" w:cs="Arial"/>
                <w:sz w:val="22"/>
              </w:rPr>
              <w:t xml:space="preserve">CTC consults with </w:t>
            </w:r>
            <w:r w:rsidR="0051333B">
              <w:rPr>
                <w:rFonts w:ascii="Arial" w:hAnsi="Arial" w:cs="Arial"/>
                <w:sz w:val="22"/>
              </w:rPr>
              <w:t>ADVC, RT</w:t>
            </w:r>
            <w:r>
              <w:rPr>
                <w:rFonts w:ascii="Arial" w:hAnsi="Arial" w:cs="Arial"/>
                <w:sz w:val="22"/>
              </w:rPr>
              <w:t>-ORD</w:t>
            </w:r>
          </w:p>
        </w:tc>
        <w:tc>
          <w:tcPr>
            <w:tcW w:w="5863" w:type="dxa"/>
            <w:tcBorders>
              <w:top w:val="single" w:sz="4" w:space="0" w:color="auto"/>
              <w:bottom w:val="single" w:sz="4" w:space="0" w:color="auto"/>
            </w:tcBorders>
          </w:tcPr>
          <w:p w:rsidR="00C01E76" w:rsidRDefault="00C01E76" w:rsidP="006543E3">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 xml:space="preserve">See Rules [Section 13] </w:t>
            </w:r>
            <w:hyperlink r:id="rId117" w:anchor="rules" w:history="1">
              <w:r w:rsidR="00BD05BE" w:rsidRPr="007C36AF">
                <w:rPr>
                  <w:rStyle w:val="Hyperlink"/>
                  <w:rFonts w:ascii="Arial" w:hAnsi="Arial" w:cs="Arial"/>
                  <w:sz w:val="22"/>
                </w:rPr>
                <w:t>http://research.curtin.edu.au/guides/forms/policies.cfm#rules</w:t>
              </w:r>
            </w:hyperlink>
            <w:r w:rsidR="00BD05BE">
              <w:rPr>
                <w:rFonts w:ascii="Arial" w:hAnsi="Arial" w:cs="Arial"/>
                <w:sz w:val="22"/>
              </w:rPr>
              <w:t xml:space="preserve"> </w:t>
            </w:r>
          </w:p>
          <w:p w:rsidR="00C01E76" w:rsidRDefault="00C01E76" w:rsidP="00BD05BE">
            <w:pPr>
              <w:numPr>
                <w:ilvl w:val="0"/>
                <w:numId w:val="1"/>
              </w:numPr>
              <w:tabs>
                <w:tab w:val="clear" w:pos="720"/>
                <w:tab w:val="num" w:pos="252"/>
              </w:tabs>
              <w:spacing w:before="40" w:after="40"/>
              <w:ind w:left="252" w:hanging="252"/>
              <w:rPr>
                <w:rFonts w:ascii="Arial" w:hAnsi="Arial" w:cs="Arial"/>
                <w:sz w:val="22"/>
              </w:rPr>
            </w:pPr>
            <w:r>
              <w:rPr>
                <w:rFonts w:ascii="Arial" w:hAnsi="Arial" w:cs="Arial"/>
                <w:sz w:val="22"/>
              </w:rPr>
              <w:t>For “Appeals against Classification of Thesis” see Rules [Section 17 (e)-(j)</w:t>
            </w:r>
            <w:r>
              <w:rPr>
                <w:rFonts w:ascii="Arial" w:hAnsi="Arial" w:cs="Arial"/>
                <w:sz w:val="22"/>
              </w:rPr>
              <w:br/>
            </w:r>
            <w:hyperlink r:id="rId118" w:anchor="rules" w:history="1">
              <w:r w:rsidR="00BD05BE" w:rsidRPr="007C36AF">
                <w:rPr>
                  <w:rStyle w:val="Hyperlink"/>
                  <w:rFonts w:ascii="Arial" w:hAnsi="Arial" w:cs="Arial"/>
                  <w:sz w:val="22"/>
                </w:rPr>
                <w:t>http://research.curtin.edu.au/guides/forms/policies.cfm#rules</w:t>
              </w:r>
            </w:hyperlink>
            <w:r w:rsidR="00BD05BE">
              <w:rPr>
                <w:rFonts w:ascii="Arial" w:hAnsi="Arial" w:cs="Arial"/>
                <w:sz w:val="22"/>
              </w:rPr>
              <w:t xml:space="preserve"> </w:t>
            </w:r>
          </w:p>
        </w:tc>
      </w:tr>
    </w:tbl>
    <w:p w:rsidR="009C354F" w:rsidRDefault="009C354F">
      <w:pPr>
        <w:pStyle w:val="BodyText"/>
        <w:ind w:left="180"/>
        <w:rPr>
          <w:b w:val="0"/>
          <w:bCs w:val="0"/>
          <w:i w:val="0"/>
          <w:iCs w:val="0"/>
          <w:sz w:val="22"/>
        </w:rPr>
      </w:pPr>
    </w:p>
    <w:p w:rsidR="00784B1E" w:rsidRPr="00374FF5" w:rsidRDefault="00784B1E" w:rsidP="00374FF5">
      <w:pPr>
        <w:pStyle w:val="BodyText"/>
        <w:tabs>
          <w:tab w:val="left" w:pos="3000"/>
        </w:tabs>
        <w:ind w:left="180"/>
        <w:rPr>
          <w:b w:val="0"/>
          <w:bCs w:val="0"/>
          <w:i w:val="0"/>
          <w:iCs w:val="0"/>
          <w:sz w:val="22"/>
        </w:rPr>
      </w:pPr>
    </w:p>
    <w:sectPr w:rsidR="00784B1E" w:rsidRPr="00374FF5" w:rsidSect="00857AAA">
      <w:footerReference w:type="default" r:id="rId119"/>
      <w:pgSz w:w="16834" w:h="11909" w:orient="landscape" w:code="9"/>
      <w:pgMar w:top="1077" w:right="720" w:bottom="1077"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D39" w:rsidRDefault="00465D39">
      <w:r>
        <w:separator/>
      </w:r>
    </w:p>
  </w:endnote>
  <w:endnote w:type="continuationSeparator" w:id="0">
    <w:p w:rsidR="00465D39" w:rsidRDefault="00465D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D39" w:rsidRDefault="00465D39" w:rsidP="007E039D">
    <w:pPr>
      <w:rPr>
        <w:rFonts w:ascii="Arial" w:hAnsi="Arial" w:cs="Arial"/>
        <w:sz w:val="18"/>
        <w:szCs w:val="18"/>
      </w:rPr>
    </w:pPr>
    <w:r w:rsidRPr="00BB48F1">
      <w:rPr>
        <w:rFonts w:ascii="Arial" w:hAnsi="Arial" w:cs="Arial"/>
        <w:sz w:val="18"/>
        <w:szCs w:val="18"/>
      </w:rPr>
      <w:t>CRICOS Provider Code 00301J (WA), 02637B (NSW)</w:t>
    </w:r>
  </w:p>
  <w:p w:rsidR="00465D39" w:rsidRPr="00784B1E" w:rsidRDefault="00465D39" w:rsidP="007E039D">
    <w:pPr>
      <w:rPr>
        <w:rFonts w:ascii="Arial" w:hAnsi="Arial" w:cs="Arial"/>
        <w:sz w:val="18"/>
        <w:szCs w:val="18"/>
      </w:rPr>
    </w:pPr>
    <w:r>
      <w:rPr>
        <w:rFonts w:ascii="Arial" w:hAnsi="Arial" w:cs="Arial"/>
        <w:sz w:val="18"/>
        <w:szCs w:val="18"/>
      </w:rPr>
      <w:t>Version Date: 8/02/12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D39" w:rsidRDefault="00465D39" w:rsidP="00BB48F1">
    <w:pPr>
      <w:ind w:left="180"/>
      <w:rPr>
        <w:rFonts w:ascii="Arial" w:hAnsi="Arial" w:cs="Arial"/>
        <w:sz w:val="16"/>
        <w:szCs w:val="16"/>
      </w:rPr>
    </w:pPr>
    <w:r w:rsidRPr="00BB48F1">
      <w:rPr>
        <w:rFonts w:ascii="Arial" w:hAnsi="Arial" w:cs="Arial"/>
        <w:sz w:val="16"/>
        <w:szCs w:val="16"/>
      </w:rPr>
      <w:t>CRICOS Provider Code 00301J (WA), 02637B (NSW)</w:t>
    </w:r>
  </w:p>
  <w:p w:rsidR="00465D39" w:rsidRPr="00784B1E" w:rsidRDefault="00465D39" w:rsidP="00784B1E">
    <w:pPr>
      <w:ind w:left="180"/>
      <w:rPr>
        <w:rFonts w:ascii="Arial" w:hAnsi="Arial" w:cs="Arial"/>
        <w:sz w:val="18"/>
        <w:szCs w:val="18"/>
      </w:rPr>
    </w:pPr>
    <w:r>
      <w:rPr>
        <w:rFonts w:ascii="Arial" w:hAnsi="Arial" w:cs="Arial"/>
        <w:sz w:val="18"/>
        <w:szCs w:val="18"/>
      </w:rPr>
      <w:t>Version Date: 8/02/12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D39" w:rsidRDefault="00465D39">
      <w:r>
        <w:separator/>
      </w:r>
    </w:p>
  </w:footnote>
  <w:footnote w:type="continuationSeparator" w:id="0">
    <w:p w:rsidR="00465D39" w:rsidRDefault="00465D39">
      <w:r>
        <w:continuationSeparator/>
      </w:r>
    </w:p>
  </w:footnote>
  <w:footnote w:id="1">
    <w:p w:rsidR="00465D39" w:rsidRDefault="00465D39">
      <w:pPr>
        <w:pStyle w:val="FootnoteText"/>
        <w:rPr>
          <w:rFonts w:ascii="Arial" w:hAnsi="Arial" w:cs="Arial"/>
        </w:rPr>
      </w:pPr>
      <w:r w:rsidRPr="00374FF5">
        <w:rPr>
          <w:rStyle w:val="FootnoteReference"/>
          <w:rFonts w:ascii="Arial" w:hAnsi="Arial" w:cs="Arial"/>
        </w:rPr>
        <w:footnoteRef/>
      </w:r>
      <w:r w:rsidRPr="00374FF5">
        <w:rPr>
          <w:rFonts w:ascii="Arial" w:hAnsi="Arial" w:cs="Arial"/>
        </w:rPr>
        <w:t xml:space="preserve"> The duration for a Doctoral degree is 4 years full-time equivalent and the duration for a Master by Research degree is 2 years full-time equivalent.</w:t>
      </w:r>
    </w:p>
    <w:p w:rsidR="00465D39" w:rsidRPr="00BB48F1" w:rsidRDefault="00465D39">
      <w:pPr>
        <w:pStyle w:val="FootnoteText"/>
        <w:rPr>
          <w:rFonts w:ascii="Arial" w:hAnsi="Arial" w:cs="Arial"/>
          <w:sz w:val="16"/>
          <w:szCs w:val="16"/>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07D2"/>
    <w:multiLevelType w:val="hybridMultilevel"/>
    <w:tmpl w:val="8696ABA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227477F"/>
    <w:multiLevelType w:val="multilevel"/>
    <w:tmpl w:val="4CEE945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4E73F5A"/>
    <w:multiLevelType w:val="multilevel"/>
    <w:tmpl w:val="43C8BAE4"/>
    <w:lvl w:ilvl="0">
      <w:start w:val="8"/>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1080"/>
        </w:tabs>
        <w:ind w:left="1080" w:hanging="108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440"/>
        </w:tabs>
        <w:ind w:left="1440" w:hanging="1440"/>
      </w:pPr>
      <w:rPr>
        <w:rFonts w:hint="default"/>
        <w:color w:val="auto"/>
      </w:rPr>
    </w:lvl>
    <w:lvl w:ilvl="7">
      <w:start w:val="1"/>
      <w:numFmt w:val="decimal"/>
      <w:lvlText w:val="%1.%2.%3.%4.%5.%6.%7.%8"/>
      <w:lvlJc w:val="left"/>
      <w:pPr>
        <w:tabs>
          <w:tab w:val="num" w:pos="1440"/>
        </w:tabs>
        <w:ind w:left="1440" w:hanging="1440"/>
      </w:pPr>
      <w:rPr>
        <w:rFonts w:hint="default"/>
        <w:color w:val="auto"/>
      </w:rPr>
    </w:lvl>
    <w:lvl w:ilvl="8">
      <w:start w:val="1"/>
      <w:numFmt w:val="decimal"/>
      <w:lvlText w:val="%1.%2.%3.%4.%5.%6.%7.%8.%9"/>
      <w:lvlJc w:val="left"/>
      <w:pPr>
        <w:tabs>
          <w:tab w:val="num" w:pos="1800"/>
        </w:tabs>
        <w:ind w:left="1800" w:hanging="1800"/>
      </w:pPr>
      <w:rPr>
        <w:rFonts w:hint="default"/>
        <w:color w:val="auto"/>
      </w:rPr>
    </w:lvl>
  </w:abstractNum>
  <w:abstractNum w:abstractNumId="3">
    <w:nsid w:val="06256029"/>
    <w:multiLevelType w:val="multilevel"/>
    <w:tmpl w:val="C30AEF44"/>
    <w:lvl w:ilvl="0">
      <w:start w:val="1"/>
      <w:numFmt w:val="decimal"/>
      <w:lvlText w:val="%1"/>
      <w:lvlJc w:val="left"/>
      <w:pPr>
        <w:tabs>
          <w:tab w:val="num" w:pos="435"/>
        </w:tabs>
        <w:ind w:left="435" w:hanging="435"/>
      </w:pPr>
      <w:rPr>
        <w:rFonts w:hint="default"/>
      </w:rPr>
    </w:lvl>
    <w:lvl w:ilvl="1">
      <w:start w:val="8"/>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6D2669D"/>
    <w:multiLevelType w:val="multilevel"/>
    <w:tmpl w:val="DCE4B540"/>
    <w:lvl w:ilvl="0">
      <w:start w:val="3"/>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7FB6A3A"/>
    <w:multiLevelType w:val="multilevel"/>
    <w:tmpl w:val="E08CEC52"/>
    <w:lvl w:ilvl="0">
      <w:start w:val="9"/>
      <w:numFmt w:val="decimal"/>
      <w:lvlText w:val="%1"/>
      <w:lvlJc w:val="left"/>
      <w:pPr>
        <w:tabs>
          <w:tab w:val="num" w:pos="435"/>
        </w:tabs>
        <w:ind w:left="435" w:hanging="435"/>
      </w:pPr>
      <w:rPr>
        <w:rFonts w:hint="default"/>
      </w:rPr>
    </w:lvl>
    <w:lvl w:ilvl="1">
      <w:start w:val="8"/>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A41215C"/>
    <w:multiLevelType w:val="multilevel"/>
    <w:tmpl w:val="E2E86F3A"/>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BC36CFE"/>
    <w:multiLevelType w:val="multilevel"/>
    <w:tmpl w:val="2356DC00"/>
    <w:lvl w:ilvl="0">
      <w:start w:val="9"/>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D5A7106"/>
    <w:multiLevelType w:val="hybridMultilevel"/>
    <w:tmpl w:val="43A0DDC4"/>
    <w:lvl w:ilvl="0" w:tplc="8158874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A9311A"/>
    <w:multiLevelType w:val="multilevel"/>
    <w:tmpl w:val="DB6694AC"/>
    <w:lvl w:ilvl="0">
      <w:start w:val="4"/>
      <w:numFmt w:val="decimal"/>
      <w:lvlText w:val="%1"/>
      <w:lvlJc w:val="left"/>
      <w:pPr>
        <w:tabs>
          <w:tab w:val="num" w:pos="360"/>
        </w:tabs>
        <w:ind w:left="360" w:hanging="360"/>
      </w:pPr>
      <w:rPr>
        <w:rFonts w:hint="default"/>
      </w:rPr>
    </w:lvl>
    <w:lvl w:ilvl="1">
      <w:start w:val="1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0DEF4B6E"/>
    <w:multiLevelType w:val="hybridMultilevel"/>
    <w:tmpl w:val="3AE6DCDA"/>
    <w:lvl w:ilvl="0" w:tplc="2C947398">
      <w:start w:val="3"/>
      <w:numFmt w:val="bullet"/>
      <w:lvlText w:val="-"/>
      <w:lvlJc w:val="left"/>
      <w:pPr>
        <w:tabs>
          <w:tab w:val="num" w:pos="502"/>
        </w:tabs>
        <w:ind w:left="284" w:hanging="142"/>
      </w:pPr>
      <w:rPr>
        <w:rFonts w:ascii="Arial" w:hAnsi="Arial" w:cs="Times New Roman"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494BEF"/>
    <w:multiLevelType w:val="multilevel"/>
    <w:tmpl w:val="99AE3C92"/>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B4F6168"/>
    <w:multiLevelType w:val="hybridMultilevel"/>
    <w:tmpl w:val="62921196"/>
    <w:lvl w:ilvl="0" w:tplc="80743F5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E421BD"/>
    <w:multiLevelType w:val="multilevel"/>
    <w:tmpl w:val="FE269E18"/>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008039B"/>
    <w:multiLevelType w:val="multilevel"/>
    <w:tmpl w:val="13286510"/>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10629A3"/>
    <w:multiLevelType w:val="hybridMultilevel"/>
    <w:tmpl w:val="3AE6DCDA"/>
    <w:lvl w:ilvl="0" w:tplc="5AC6CE62">
      <w:start w:val="3"/>
      <w:numFmt w:val="bullet"/>
      <w:lvlText w:val="-"/>
      <w:lvlJc w:val="left"/>
      <w:pPr>
        <w:tabs>
          <w:tab w:val="num" w:pos="502"/>
        </w:tabs>
        <w:ind w:left="284" w:hanging="142"/>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4E700F"/>
    <w:multiLevelType w:val="hybridMultilevel"/>
    <w:tmpl w:val="7AACAF6E"/>
    <w:lvl w:ilvl="0" w:tplc="81588740">
      <w:start w:val="1"/>
      <w:numFmt w:val="bullet"/>
      <w:lvlText w:val="-"/>
      <w:lvlJc w:val="left"/>
      <w:pPr>
        <w:tabs>
          <w:tab w:val="num" w:pos="720"/>
        </w:tabs>
        <w:ind w:left="720"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2EC85F98"/>
    <w:multiLevelType w:val="multilevel"/>
    <w:tmpl w:val="1B4A3C2C"/>
    <w:lvl w:ilvl="0">
      <w:start w:val="4"/>
      <w:numFmt w:val="decimal"/>
      <w:lvlText w:val="%1"/>
      <w:lvlJc w:val="left"/>
      <w:pPr>
        <w:tabs>
          <w:tab w:val="num" w:pos="360"/>
        </w:tabs>
        <w:ind w:left="360" w:hanging="360"/>
      </w:pPr>
      <w:rPr>
        <w:rFonts w:hint="default"/>
      </w:rPr>
    </w:lvl>
    <w:lvl w:ilvl="1">
      <w:start w:val="1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21048AB"/>
    <w:multiLevelType w:val="hybridMultilevel"/>
    <w:tmpl w:val="08AA9A80"/>
    <w:lvl w:ilvl="0" w:tplc="A2E6C1F6">
      <w:start w:val="1"/>
      <w:numFmt w:val="decimal"/>
      <w:lvlText w:val="%1"/>
      <w:lvlJc w:val="left"/>
      <w:pPr>
        <w:tabs>
          <w:tab w:val="num" w:pos="1080"/>
        </w:tabs>
        <w:ind w:left="1080" w:hanging="720"/>
      </w:pPr>
      <w:rPr>
        <w:rFonts w:hint="default"/>
      </w:rPr>
    </w:lvl>
    <w:lvl w:ilvl="1" w:tplc="8550B248">
      <w:numFmt w:val="none"/>
      <w:lvlText w:val=""/>
      <w:lvlJc w:val="left"/>
      <w:pPr>
        <w:tabs>
          <w:tab w:val="num" w:pos="360"/>
        </w:tabs>
      </w:pPr>
    </w:lvl>
    <w:lvl w:ilvl="2" w:tplc="EEA00800">
      <w:numFmt w:val="none"/>
      <w:lvlText w:val=""/>
      <w:lvlJc w:val="left"/>
      <w:pPr>
        <w:tabs>
          <w:tab w:val="num" w:pos="360"/>
        </w:tabs>
      </w:pPr>
    </w:lvl>
    <w:lvl w:ilvl="3" w:tplc="4C62E0DE">
      <w:numFmt w:val="none"/>
      <w:lvlText w:val=""/>
      <w:lvlJc w:val="left"/>
      <w:pPr>
        <w:tabs>
          <w:tab w:val="num" w:pos="360"/>
        </w:tabs>
      </w:pPr>
    </w:lvl>
    <w:lvl w:ilvl="4" w:tplc="5B4E41EC">
      <w:numFmt w:val="none"/>
      <w:lvlText w:val=""/>
      <w:lvlJc w:val="left"/>
      <w:pPr>
        <w:tabs>
          <w:tab w:val="num" w:pos="360"/>
        </w:tabs>
      </w:pPr>
    </w:lvl>
    <w:lvl w:ilvl="5" w:tplc="4EBAA114">
      <w:numFmt w:val="none"/>
      <w:lvlText w:val=""/>
      <w:lvlJc w:val="left"/>
      <w:pPr>
        <w:tabs>
          <w:tab w:val="num" w:pos="360"/>
        </w:tabs>
      </w:pPr>
    </w:lvl>
    <w:lvl w:ilvl="6" w:tplc="2F485836">
      <w:numFmt w:val="none"/>
      <w:lvlText w:val=""/>
      <w:lvlJc w:val="left"/>
      <w:pPr>
        <w:tabs>
          <w:tab w:val="num" w:pos="360"/>
        </w:tabs>
      </w:pPr>
    </w:lvl>
    <w:lvl w:ilvl="7" w:tplc="7F102D3E">
      <w:numFmt w:val="none"/>
      <w:lvlText w:val=""/>
      <w:lvlJc w:val="left"/>
      <w:pPr>
        <w:tabs>
          <w:tab w:val="num" w:pos="360"/>
        </w:tabs>
      </w:pPr>
    </w:lvl>
    <w:lvl w:ilvl="8" w:tplc="0F5A445C">
      <w:numFmt w:val="none"/>
      <w:lvlText w:val=""/>
      <w:lvlJc w:val="left"/>
      <w:pPr>
        <w:tabs>
          <w:tab w:val="num" w:pos="360"/>
        </w:tabs>
      </w:pPr>
    </w:lvl>
  </w:abstractNum>
  <w:abstractNum w:abstractNumId="19">
    <w:nsid w:val="33876FB8"/>
    <w:multiLevelType w:val="hybridMultilevel"/>
    <w:tmpl w:val="4418E330"/>
    <w:lvl w:ilvl="0" w:tplc="F3B27D6E">
      <w:start w:val="2"/>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0">
    <w:nsid w:val="375F63F7"/>
    <w:multiLevelType w:val="multilevel"/>
    <w:tmpl w:val="86EA2E8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B614450"/>
    <w:multiLevelType w:val="multilevel"/>
    <w:tmpl w:val="F538F406"/>
    <w:lvl w:ilvl="0">
      <w:start w:val="1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125600A"/>
    <w:multiLevelType w:val="multilevel"/>
    <w:tmpl w:val="52D63CEA"/>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73B64C0"/>
    <w:multiLevelType w:val="hybridMultilevel"/>
    <w:tmpl w:val="C9205422"/>
    <w:lvl w:ilvl="0" w:tplc="81588740">
      <w:start w:val="1"/>
      <w:numFmt w:val="bullet"/>
      <w:lvlText w:val="-"/>
      <w:lvlJc w:val="left"/>
      <w:pPr>
        <w:tabs>
          <w:tab w:val="num" w:pos="720"/>
        </w:tabs>
        <w:ind w:left="720" w:hanging="360"/>
      </w:pPr>
      <w:rPr>
        <w:rFonts w:ascii="Times New Roman" w:eastAsia="Times New Roman"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21A705D"/>
    <w:multiLevelType w:val="multilevel"/>
    <w:tmpl w:val="F782BA76"/>
    <w:lvl w:ilvl="0">
      <w:start w:val="7"/>
      <w:numFmt w:val="decimal"/>
      <w:lvlText w:val="%1"/>
      <w:lvlJc w:val="left"/>
      <w:pPr>
        <w:tabs>
          <w:tab w:val="num" w:pos="360"/>
        </w:tabs>
        <w:ind w:left="360" w:hanging="360"/>
      </w:pPr>
      <w:rPr>
        <w:rFonts w:ascii="Arial" w:hAnsi="Arial" w:cs="Arial" w:hint="default"/>
        <w:color w:val="auto"/>
        <w:sz w:val="22"/>
      </w:rPr>
    </w:lvl>
    <w:lvl w:ilvl="1">
      <w:start w:val="1"/>
      <w:numFmt w:val="decimal"/>
      <w:lvlText w:val="%1.%2"/>
      <w:lvlJc w:val="left"/>
      <w:pPr>
        <w:tabs>
          <w:tab w:val="num" w:pos="360"/>
        </w:tabs>
        <w:ind w:left="360" w:hanging="360"/>
      </w:pPr>
      <w:rPr>
        <w:rFonts w:ascii="Arial" w:hAnsi="Arial" w:cs="Arial" w:hint="default"/>
        <w:color w:val="auto"/>
        <w:sz w:val="22"/>
      </w:rPr>
    </w:lvl>
    <w:lvl w:ilvl="2">
      <w:start w:val="1"/>
      <w:numFmt w:val="decimal"/>
      <w:lvlText w:val="%1.%2.%3"/>
      <w:lvlJc w:val="left"/>
      <w:pPr>
        <w:tabs>
          <w:tab w:val="num" w:pos="720"/>
        </w:tabs>
        <w:ind w:left="720" w:hanging="720"/>
      </w:pPr>
      <w:rPr>
        <w:rFonts w:ascii="Arial" w:hAnsi="Arial" w:cs="Arial" w:hint="default"/>
        <w:color w:val="auto"/>
        <w:sz w:val="22"/>
      </w:rPr>
    </w:lvl>
    <w:lvl w:ilvl="3">
      <w:start w:val="1"/>
      <w:numFmt w:val="decimal"/>
      <w:lvlText w:val="%1.%2.%3.%4"/>
      <w:lvlJc w:val="left"/>
      <w:pPr>
        <w:tabs>
          <w:tab w:val="num" w:pos="720"/>
        </w:tabs>
        <w:ind w:left="720" w:hanging="720"/>
      </w:pPr>
      <w:rPr>
        <w:rFonts w:ascii="Arial" w:hAnsi="Arial" w:cs="Arial" w:hint="default"/>
        <w:color w:val="auto"/>
        <w:sz w:val="22"/>
      </w:rPr>
    </w:lvl>
    <w:lvl w:ilvl="4">
      <w:start w:val="1"/>
      <w:numFmt w:val="decimal"/>
      <w:lvlText w:val="%1.%2.%3.%4.%5"/>
      <w:lvlJc w:val="left"/>
      <w:pPr>
        <w:tabs>
          <w:tab w:val="num" w:pos="1080"/>
        </w:tabs>
        <w:ind w:left="1080" w:hanging="1080"/>
      </w:pPr>
      <w:rPr>
        <w:rFonts w:ascii="Arial" w:hAnsi="Arial" w:cs="Arial" w:hint="default"/>
        <w:color w:val="auto"/>
        <w:sz w:val="22"/>
      </w:rPr>
    </w:lvl>
    <w:lvl w:ilvl="5">
      <w:start w:val="1"/>
      <w:numFmt w:val="decimal"/>
      <w:lvlText w:val="%1.%2.%3.%4.%5.%6"/>
      <w:lvlJc w:val="left"/>
      <w:pPr>
        <w:tabs>
          <w:tab w:val="num" w:pos="1080"/>
        </w:tabs>
        <w:ind w:left="1080" w:hanging="1080"/>
      </w:pPr>
      <w:rPr>
        <w:rFonts w:ascii="Arial" w:hAnsi="Arial" w:cs="Arial" w:hint="default"/>
        <w:color w:val="auto"/>
        <w:sz w:val="22"/>
      </w:rPr>
    </w:lvl>
    <w:lvl w:ilvl="6">
      <w:start w:val="1"/>
      <w:numFmt w:val="decimal"/>
      <w:lvlText w:val="%1.%2.%3.%4.%5.%6.%7"/>
      <w:lvlJc w:val="left"/>
      <w:pPr>
        <w:tabs>
          <w:tab w:val="num" w:pos="1440"/>
        </w:tabs>
        <w:ind w:left="1440" w:hanging="1440"/>
      </w:pPr>
      <w:rPr>
        <w:rFonts w:ascii="Arial" w:hAnsi="Arial" w:cs="Arial" w:hint="default"/>
        <w:color w:val="auto"/>
        <w:sz w:val="22"/>
      </w:rPr>
    </w:lvl>
    <w:lvl w:ilvl="7">
      <w:start w:val="1"/>
      <w:numFmt w:val="decimal"/>
      <w:lvlText w:val="%1.%2.%3.%4.%5.%6.%7.%8"/>
      <w:lvlJc w:val="left"/>
      <w:pPr>
        <w:tabs>
          <w:tab w:val="num" w:pos="1440"/>
        </w:tabs>
        <w:ind w:left="1440" w:hanging="1440"/>
      </w:pPr>
      <w:rPr>
        <w:rFonts w:ascii="Arial" w:hAnsi="Arial" w:cs="Arial" w:hint="default"/>
        <w:color w:val="auto"/>
        <w:sz w:val="22"/>
      </w:rPr>
    </w:lvl>
    <w:lvl w:ilvl="8">
      <w:start w:val="1"/>
      <w:numFmt w:val="decimal"/>
      <w:lvlText w:val="%1.%2.%3.%4.%5.%6.%7.%8.%9"/>
      <w:lvlJc w:val="left"/>
      <w:pPr>
        <w:tabs>
          <w:tab w:val="num" w:pos="1800"/>
        </w:tabs>
        <w:ind w:left="1800" w:hanging="1800"/>
      </w:pPr>
      <w:rPr>
        <w:rFonts w:ascii="Arial" w:hAnsi="Arial" w:cs="Arial" w:hint="default"/>
        <w:color w:val="auto"/>
        <w:sz w:val="22"/>
      </w:rPr>
    </w:lvl>
  </w:abstractNum>
  <w:abstractNum w:abstractNumId="25">
    <w:nsid w:val="56471F80"/>
    <w:multiLevelType w:val="multilevel"/>
    <w:tmpl w:val="5CF80A0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9357E8C"/>
    <w:multiLevelType w:val="multilevel"/>
    <w:tmpl w:val="1DC202F6"/>
    <w:lvl w:ilvl="0">
      <w:start w:val="4"/>
      <w:numFmt w:val="decimal"/>
      <w:lvlText w:val="%1"/>
      <w:lvlJc w:val="left"/>
      <w:pPr>
        <w:tabs>
          <w:tab w:val="num" w:pos="435"/>
        </w:tabs>
        <w:ind w:left="435" w:hanging="435"/>
      </w:pPr>
      <w:rPr>
        <w:rFonts w:hint="default"/>
      </w:rPr>
    </w:lvl>
    <w:lvl w:ilvl="1">
      <w:start w:val="15"/>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B8F4D74"/>
    <w:multiLevelType w:val="hybridMultilevel"/>
    <w:tmpl w:val="3AE6DCDA"/>
    <w:lvl w:ilvl="0" w:tplc="1F12616A">
      <w:start w:val="3"/>
      <w:numFmt w:val="bullet"/>
      <w:lvlText w:val="-"/>
      <w:lvlJc w:val="left"/>
      <w:pPr>
        <w:tabs>
          <w:tab w:val="num" w:pos="473"/>
        </w:tabs>
        <w:ind w:left="227" w:hanging="114"/>
      </w:pPr>
      <w:rPr>
        <w:rFonts w:hAnsi="Aria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027B02"/>
    <w:multiLevelType w:val="multilevel"/>
    <w:tmpl w:val="77BA8B6A"/>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63336E81"/>
    <w:multiLevelType w:val="multilevel"/>
    <w:tmpl w:val="260CE446"/>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FAA2EF1"/>
    <w:multiLevelType w:val="hybridMultilevel"/>
    <w:tmpl w:val="3AE6DCDA"/>
    <w:lvl w:ilvl="0" w:tplc="0A2CB8C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70208A"/>
    <w:multiLevelType w:val="multilevel"/>
    <w:tmpl w:val="2C0AD57A"/>
    <w:lvl w:ilvl="0">
      <w:start w:val="4"/>
      <w:numFmt w:val="decimal"/>
      <w:lvlText w:val="%1"/>
      <w:lvlJc w:val="left"/>
      <w:pPr>
        <w:tabs>
          <w:tab w:val="num" w:pos="435"/>
        </w:tabs>
        <w:ind w:left="435" w:hanging="435"/>
      </w:pPr>
      <w:rPr>
        <w:rFonts w:hint="default"/>
      </w:rPr>
    </w:lvl>
    <w:lvl w:ilvl="1">
      <w:start w:val="12"/>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11"/>
  </w:num>
  <w:num w:numId="3">
    <w:abstractNumId w:val="18"/>
  </w:num>
  <w:num w:numId="4">
    <w:abstractNumId w:val="28"/>
  </w:num>
  <w:num w:numId="5">
    <w:abstractNumId w:val="24"/>
  </w:num>
  <w:num w:numId="6">
    <w:abstractNumId w:val="5"/>
  </w:num>
  <w:num w:numId="7">
    <w:abstractNumId w:val="29"/>
  </w:num>
  <w:num w:numId="8">
    <w:abstractNumId w:val="4"/>
  </w:num>
  <w:num w:numId="9">
    <w:abstractNumId w:val="31"/>
  </w:num>
  <w:num w:numId="10">
    <w:abstractNumId w:val="12"/>
  </w:num>
  <w:num w:numId="11">
    <w:abstractNumId w:val="30"/>
  </w:num>
  <w:num w:numId="12">
    <w:abstractNumId w:val="15"/>
  </w:num>
  <w:num w:numId="13">
    <w:abstractNumId w:val="10"/>
  </w:num>
  <w:num w:numId="14">
    <w:abstractNumId w:val="27"/>
  </w:num>
  <w:num w:numId="15">
    <w:abstractNumId w:val="19"/>
  </w:num>
  <w:num w:numId="16">
    <w:abstractNumId w:val="13"/>
  </w:num>
  <w:num w:numId="17">
    <w:abstractNumId w:val="2"/>
  </w:num>
  <w:num w:numId="18">
    <w:abstractNumId w:val="21"/>
  </w:num>
  <w:num w:numId="19">
    <w:abstractNumId w:val="6"/>
  </w:num>
  <w:num w:numId="20">
    <w:abstractNumId w:val="3"/>
  </w:num>
  <w:num w:numId="21">
    <w:abstractNumId w:val="25"/>
  </w:num>
  <w:num w:numId="22">
    <w:abstractNumId w:val="9"/>
  </w:num>
  <w:num w:numId="23">
    <w:abstractNumId w:val="26"/>
  </w:num>
  <w:num w:numId="24">
    <w:abstractNumId w:val="7"/>
  </w:num>
  <w:num w:numId="25">
    <w:abstractNumId w:val="20"/>
  </w:num>
  <w:num w:numId="26">
    <w:abstractNumId w:val="1"/>
  </w:num>
  <w:num w:numId="27">
    <w:abstractNumId w:val="0"/>
  </w:num>
  <w:num w:numId="28">
    <w:abstractNumId w:val="17"/>
  </w:num>
  <w:num w:numId="29">
    <w:abstractNumId w:val="22"/>
  </w:num>
  <w:num w:numId="30">
    <w:abstractNumId w:val="14"/>
  </w:num>
  <w:num w:numId="31">
    <w:abstractNumId w:val="16"/>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D0C83"/>
    <w:rsid w:val="00012ACC"/>
    <w:rsid w:val="00020894"/>
    <w:rsid w:val="0003044D"/>
    <w:rsid w:val="00030802"/>
    <w:rsid w:val="00047C0A"/>
    <w:rsid w:val="000547CA"/>
    <w:rsid w:val="00081E4A"/>
    <w:rsid w:val="000A2F50"/>
    <w:rsid w:val="000A7414"/>
    <w:rsid w:val="000E4CA0"/>
    <w:rsid w:val="00104EB9"/>
    <w:rsid w:val="001108D3"/>
    <w:rsid w:val="00125F27"/>
    <w:rsid w:val="001360CB"/>
    <w:rsid w:val="00137861"/>
    <w:rsid w:val="001435B9"/>
    <w:rsid w:val="00144EED"/>
    <w:rsid w:val="00150EAB"/>
    <w:rsid w:val="00155BA2"/>
    <w:rsid w:val="00171F90"/>
    <w:rsid w:val="00183961"/>
    <w:rsid w:val="0018646B"/>
    <w:rsid w:val="001A1381"/>
    <w:rsid w:val="001C4733"/>
    <w:rsid w:val="001D1AD2"/>
    <w:rsid w:val="001F5B45"/>
    <w:rsid w:val="002024BD"/>
    <w:rsid w:val="00216C6C"/>
    <w:rsid w:val="0022230B"/>
    <w:rsid w:val="002333D3"/>
    <w:rsid w:val="00234579"/>
    <w:rsid w:val="002A4974"/>
    <w:rsid w:val="002A56E5"/>
    <w:rsid w:val="002B3AED"/>
    <w:rsid w:val="002B51EC"/>
    <w:rsid w:val="002E07A9"/>
    <w:rsid w:val="00313A77"/>
    <w:rsid w:val="0034521E"/>
    <w:rsid w:val="003522D2"/>
    <w:rsid w:val="00355F11"/>
    <w:rsid w:val="00363B85"/>
    <w:rsid w:val="00374FF5"/>
    <w:rsid w:val="003A0A07"/>
    <w:rsid w:val="003B0FED"/>
    <w:rsid w:val="003B5714"/>
    <w:rsid w:val="003B7CD9"/>
    <w:rsid w:val="003D5677"/>
    <w:rsid w:val="003F25A8"/>
    <w:rsid w:val="003F3208"/>
    <w:rsid w:val="004330D0"/>
    <w:rsid w:val="00444581"/>
    <w:rsid w:val="00465D39"/>
    <w:rsid w:val="00480DCA"/>
    <w:rsid w:val="004A2CDF"/>
    <w:rsid w:val="004A689D"/>
    <w:rsid w:val="004B0B26"/>
    <w:rsid w:val="004E06F6"/>
    <w:rsid w:val="0051333B"/>
    <w:rsid w:val="005145EA"/>
    <w:rsid w:val="00526CFA"/>
    <w:rsid w:val="00535C72"/>
    <w:rsid w:val="005654A2"/>
    <w:rsid w:val="005762B1"/>
    <w:rsid w:val="005846A0"/>
    <w:rsid w:val="005B30C8"/>
    <w:rsid w:val="005C4F9F"/>
    <w:rsid w:val="005D0F0E"/>
    <w:rsid w:val="005D3990"/>
    <w:rsid w:val="005F27B9"/>
    <w:rsid w:val="005F2A5E"/>
    <w:rsid w:val="005F3CD9"/>
    <w:rsid w:val="006216BF"/>
    <w:rsid w:val="00637A75"/>
    <w:rsid w:val="006543E3"/>
    <w:rsid w:val="00661FAB"/>
    <w:rsid w:val="00674EC7"/>
    <w:rsid w:val="006839BC"/>
    <w:rsid w:val="006B140B"/>
    <w:rsid w:val="006B57DB"/>
    <w:rsid w:val="006E6C9D"/>
    <w:rsid w:val="0070450A"/>
    <w:rsid w:val="00724F00"/>
    <w:rsid w:val="00726553"/>
    <w:rsid w:val="00746F26"/>
    <w:rsid w:val="00747DA5"/>
    <w:rsid w:val="00753BC0"/>
    <w:rsid w:val="00767770"/>
    <w:rsid w:val="00784B1E"/>
    <w:rsid w:val="007A40AE"/>
    <w:rsid w:val="007A66D1"/>
    <w:rsid w:val="007B1588"/>
    <w:rsid w:val="007B5CBC"/>
    <w:rsid w:val="007B7ACE"/>
    <w:rsid w:val="007D0C83"/>
    <w:rsid w:val="007E039D"/>
    <w:rsid w:val="007E3C1F"/>
    <w:rsid w:val="007F3F4C"/>
    <w:rsid w:val="00806B14"/>
    <w:rsid w:val="00844E82"/>
    <w:rsid w:val="00852840"/>
    <w:rsid w:val="00857AAA"/>
    <w:rsid w:val="00885856"/>
    <w:rsid w:val="008A380D"/>
    <w:rsid w:val="008A6DAA"/>
    <w:rsid w:val="008D6DEE"/>
    <w:rsid w:val="009145D7"/>
    <w:rsid w:val="0092294F"/>
    <w:rsid w:val="00933815"/>
    <w:rsid w:val="00936B07"/>
    <w:rsid w:val="00951639"/>
    <w:rsid w:val="00963AB7"/>
    <w:rsid w:val="009B7E37"/>
    <w:rsid w:val="009C2290"/>
    <w:rsid w:val="009C354F"/>
    <w:rsid w:val="009D1AAB"/>
    <w:rsid w:val="009D5DCA"/>
    <w:rsid w:val="009E2EA1"/>
    <w:rsid w:val="009F0FED"/>
    <w:rsid w:val="009F37A9"/>
    <w:rsid w:val="00A34DF4"/>
    <w:rsid w:val="00A5148C"/>
    <w:rsid w:val="00A55E68"/>
    <w:rsid w:val="00A64DA3"/>
    <w:rsid w:val="00A801E9"/>
    <w:rsid w:val="00A854DD"/>
    <w:rsid w:val="00A94780"/>
    <w:rsid w:val="00AB322F"/>
    <w:rsid w:val="00AE2D25"/>
    <w:rsid w:val="00AF279A"/>
    <w:rsid w:val="00B02CAA"/>
    <w:rsid w:val="00B23D1F"/>
    <w:rsid w:val="00B271FE"/>
    <w:rsid w:val="00B34BDC"/>
    <w:rsid w:val="00B351CA"/>
    <w:rsid w:val="00B46611"/>
    <w:rsid w:val="00B67860"/>
    <w:rsid w:val="00B84CAD"/>
    <w:rsid w:val="00B9166F"/>
    <w:rsid w:val="00B96019"/>
    <w:rsid w:val="00BB3585"/>
    <w:rsid w:val="00BB48F1"/>
    <w:rsid w:val="00BC60A6"/>
    <w:rsid w:val="00BD05BE"/>
    <w:rsid w:val="00C01E76"/>
    <w:rsid w:val="00C24244"/>
    <w:rsid w:val="00C2496E"/>
    <w:rsid w:val="00C25B67"/>
    <w:rsid w:val="00C37DFC"/>
    <w:rsid w:val="00C654DB"/>
    <w:rsid w:val="00C90023"/>
    <w:rsid w:val="00CA7F2E"/>
    <w:rsid w:val="00CE2C0D"/>
    <w:rsid w:val="00CF451A"/>
    <w:rsid w:val="00CF502E"/>
    <w:rsid w:val="00D0127A"/>
    <w:rsid w:val="00D12F3A"/>
    <w:rsid w:val="00D158CF"/>
    <w:rsid w:val="00D169AA"/>
    <w:rsid w:val="00D65662"/>
    <w:rsid w:val="00D76FE4"/>
    <w:rsid w:val="00DB0581"/>
    <w:rsid w:val="00DB749A"/>
    <w:rsid w:val="00DF1785"/>
    <w:rsid w:val="00DF7EDF"/>
    <w:rsid w:val="00E031EA"/>
    <w:rsid w:val="00E12331"/>
    <w:rsid w:val="00E14307"/>
    <w:rsid w:val="00E53D73"/>
    <w:rsid w:val="00E57592"/>
    <w:rsid w:val="00EA0428"/>
    <w:rsid w:val="00EA3373"/>
    <w:rsid w:val="00ED2B3D"/>
    <w:rsid w:val="00ED5CD8"/>
    <w:rsid w:val="00EF0C4E"/>
    <w:rsid w:val="00F31A3E"/>
    <w:rsid w:val="00F522BE"/>
    <w:rsid w:val="00F54DA4"/>
    <w:rsid w:val="00F657A1"/>
    <w:rsid w:val="00F72B9B"/>
    <w:rsid w:val="00F8364A"/>
    <w:rsid w:val="00F96C56"/>
    <w:rsid w:val="00FB4C98"/>
    <w:rsid w:val="00FC1285"/>
    <w:rsid w:val="00FD7950"/>
    <w:rsid w:val="00FE0B1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4DA3"/>
    <w:rPr>
      <w:sz w:val="24"/>
      <w:szCs w:val="24"/>
      <w:lang w:val="en-US" w:eastAsia="en-US"/>
    </w:rPr>
  </w:style>
  <w:style w:type="paragraph" w:styleId="Heading1">
    <w:name w:val="heading 1"/>
    <w:basedOn w:val="Normal"/>
    <w:next w:val="Normal"/>
    <w:qFormat/>
    <w:rsid w:val="00A64DA3"/>
    <w:pPr>
      <w:keepNext/>
      <w:outlineLvl w:val="0"/>
    </w:pPr>
    <w:rPr>
      <w:rFonts w:ascii="Arial" w:hAnsi="Arial" w:cs="Arial"/>
      <w:sz w:val="48"/>
    </w:rPr>
  </w:style>
  <w:style w:type="paragraph" w:styleId="Heading2">
    <w:name w:val="heading 2"/>
    <w:basedOn w:val="Normal"/>
    <w:next w:val="Normal"/>
    <w:qFormat/>
    <w:rsid w:val="00A64DA3"/>
    <w:pPr>
      <w:keepNext/>
      <w:jc w:val="center"/>
      <w:outlineLvl w:val="1"/>
    </w:pPr>
    <w:rPr>
      <w:rFonts w:ascii="Arial" w:hAnsi="Arial" w:cs="Arial"/>
      <w:b/>
      <w:bCs/>
      <w:sz w:val="22"/>
    </w:rPr>
  </w:style>
  <w:style w:type="paragraph" w:styleId="Heading3">
    <w:name w:val="heading 3"/>
    <w:basedOn w:val="Normal"/>
    <w:next w:val="Normal"/>
    <w:qFormat/>
    <w:rsid w:val="00A64DA3"/>
    <w:pPr>
      <w:keepNext/>
      <w:outlineLvl w:val="2"/>
    </w:pPr>
    <w:rPr>
      <w:rFonts w:ascii="Arial" w:hAnsi="Arial" w:cs="Arial"/>
      <w:b/>
      <w:bCs/>
      <w:sz w:val="20"/>
    </w:rPr>
  </w:style>
  <w:style w:type="paragraph" w:styleId="Heading4">
    <w:name w:val="heading 4"/>
    <w:basedOn w:val="Normal"/>
    <w:next w:val="Normal"/>
    <w:qFormat/>
    <w:rsid w:val="00A64DA3"/>
    <w:pPr>
      <w:keepNext/>
      <w:outlineLvl w:val="3"/>
    </w:pPr>
    <w:rPr>
      <w:rFonts w:ascii="Arial" w:hAnsi="Arial" w:cs="Arial"/>
      <w:b/>
      <w:bCs/>
      <w:i/>
      <w:iCs/>
      <w:sz w:val="22"/>
    </w:rPr>
  </w:style>
  <w:style w:type="paragraph" w:styleId="Heading5">
    <w:name w:val="heading 5"/>
    <w:basedOn w:val="Normal"/>
    <w:next w:val="Normal"/>
    <w:qFormat/>
    <w:rsid w:val="00A64DA3"/>
    <w:pPr>
      <w:keepNext/>
      <w:spacing w:before="40" w:after="40"/>
      <w:outlineLvl w:val="4"/>
    </w:pPr>
    <w:rPr>
      <w:rFonts w:ascii="Arial" w:hAnsi="Arial" w:cs="Arial"/>
      <w:b/>
      <w:bCs/>
      <w:sz w:val="22"/>
    </w:rPr>
  </w:style>
  <w:style w:type="paragraph" w:styleId="Heading6">
    <w:name w:val="heading 6"/>
    <w:basedOn w:val="Normal"/>
    <w:next w:val="Normal"/>
    <w:qFormat/>
    <w:rsid w:val="00A64DA3"/>
    <w:pPr>
      <w:keepNext/>
      <w:ind w:left="180" w:right="274"/>
      <w:outlineLvl w:val="5"/>
    </w:pPr>
    <w:rPr>
      <w:rFonts w:ascii="Arial" w:hAnsi="Arial" w:cs="Arial"/>
      <w:i/>
      <w:iCs/>
      <w:sz w:val="22"/>
    </w:rPr>
  </w:style>
  <w:style w:type="paragraph" w:styleId="Heading9">
    <w:name w:val="heading 9"/>
    <w:basedOn w:val="Normal"/>
    <w:next w:val="Normal"/>
    <w:qFormat/>
    <w:rsid w:val="00A64DA3"/>
    <w:pPr>
      <w:keepNext/>
      <w:ind w:left="180" w:right="274"/>
      <w:jc w:val="cente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64DA3"/>
    <w:rPr>
      <w:rFonts w:ascii="Arial" w:hAnsi="Arial" w:cs="Arial"/>
      <w:b/>
      <w:bCs/>
      <w:i/>
      <w:iCs/>
      <w:sz w:val="20"/>
    </w:rPr>
  </w:style>
  <w:style w:type="character" w:styleId="Hyperlink">
    <w:name w:val="Hyperlink"/>
    <w:basedOn w:val="DefaultParagraphFont"/>
    <w:rsid w:val="00A64DA3"/>
    <w:rPr>
      <w:color w:val="0000FF"/>
      <w:u w:val="single"/>
    </w:rPr>
  </w:style>
  <w:style w:type="character" w:customStyle="1" w:styleId="mainorange1">
    <w:name w:val="mainorange1"/>
    <w:basedOn w:val="DefaultParagraphFont"/>
    <w:rsid w:val="00A64DA3"/>
    <w:rPr>
      <w:rFonts w:ascii="Verdana" w:hAnsi="Verdana" w:hint="default"/>
      <w:b w:val="0"/>
      <w:bCs w:val="0"/>
      <w:color w:val="CC6600"/>
      <w:sz w:val="24"/>
      <w:szCs w:val="24"/>
    </w:rPr>
  </w:style>
  <w:style w:type="character" w:styleId="FollowedHyperlink">
    <w:name w:val="FollowedHyperlink"/>
    <w:basedOn w:val="DefaultParagraphFont"/>
    <w:rsid w:val="00A64DA3"/>
    <w:rPr>
      <w:color w:val="800080"/>
      <w:u w:val="single"/>
    </w:rPr>
  </w:style>
  <w:style w:type="character" w:styleId="CommentReference">
    <w:name w:val="annotation reference"/>
    <w:basedOn w:val="DefaultParagraphFont"/>
    <w:semiHidden/>
    <w:rsid w:val="00A64DA3"/>
    <w:rPr>
      <w:sz w:val="16"/>
      <w:szCs w:val="16"/>
    </w:rPr>
  </w:style>
  <w:style w:type="paragraph" w:styleId="CommentText">
    <w:name w:val="annotation text"/>
    <w:basedOn w:val="Normal"/>
    <w:semiHidden/>
    <w:rsid w:val="00A64DA3"/>
    <w:rPr>
      <w:sz w:val="20"/>
      <w:szCs w:val="20"/>
    </w:rPr>
  </w:style>
  <w:style w:type="paragraph" w:styleId="BodyTextIndent2">
    <w:name w:val="Body Text Indent 2"/>
    <w:basedOn w:val="Normal"/>
    <w:rsid w:val="00A64DA3"/>
    <w:pPr>
      <w:ind w:left="360"/>
    </w:pPr>
    <w:rPr>
      <w:rFonts w:ascii="Arial" w:hAnsi="Arial" w:cs="Arial"/>
      <w:sz w:val="22"/>
    </w:rPr>
  </w:style>
  <w:style w:type="paragraph" w:styleId="FootnoteText">
    <w:name w:val="footnote text"/>
    <w:basedOn w:val="Normal"/>
    <w:semiHidden/>
    <w:rsid w:val="00A64DA3"/>
    <w:rPr>
      <w:sz w:val="20"/>
      <w:szCs w:val="20"/>
    </w:rPr>
  </w:style>
  <w:style w:type="character" w:styleId="FootnoteReference">
    <w:name w:val="footnote reference"/>
    <w:basedOn w:val="DefaultParagraphFont"/>
    <w:semiHidden/>
    <w:rsid w:val="00A64DA3"/>
    <w:rPr>
      <w:vertAlign w:val="superscript"/>
    </w:rPr>
  </w:style>
  <w:style w:type="paragraph" w:styleId="BodyTextIndent">
    <w:name w:val="Body Text Indent"/>
    <w:basedOn w:val="Normal"/>
    <w:rsid w:val="00A64DA3"/>
    <w:pPr>
      <w:autoSpaceDE w:val="0"/>
      <w:autoSpaceDN w:val="0"/>
      <w:adjustRightInd w:val="0"/>
      <w:ind w:left="432" w:hanging="432"/>
    </w:pPr>
    <w:rPr>
      <w:rFonts w:ascii="Arial" w:hAnsi="Arial" w:cs="Arial"/>
      <w:sz w:val="22"/>
    </w:rPr>
  </w:style>
  <w:style w:type="paragraph" w:styleId="BalloonText">
    <w:name w:val="Balloon Text"/>
    <w:basedOn w:val="Normal"/>
    <w:semiHidden/>
    <w:rsid w:val="007D0C83"/>
    <w:rPr>
      <w:rFonts w:ascii="Tahoma" w:hAnsi="Tahoma" w:cs="Tahoma"/>
      <w:sz w:val="16"/>
      <w:szCs w:val="16"/>
    </w:rPr>
  </w:style>
  <w:style w:type="paragraph" w:styleId="CommentSubject">
    <w:name w:val="annotation subject"/>
    <w:basedOn w:val="CommentText"/>
    <w:next w:val="CommentText"/>
    <w:semiHidden/>
    <w:rsid w:val="007D0C83"/>
    <w:rPr>
      <w:b/>
      <w:bCs/>
    </w:rPr>
  </w:style>
  <w:style w:type="paragraph" w:styleId="Header">
    <w:name w:val="header"/>
    <w:basedOn w:val="Normal"/>
    <w:rsid w:val="00784B1E"/>
    <w:pPr>
      <w:tabs>
        <w:tab w:val="center" w:pos="4153"/>
        <w:tab w:val="right" w:pos="8306"/>
      </w:tabs>
    </w:pPr>
  </w:style>
  <w:style w:type="paragraph" w:styleId="Footer">
    <w:name w:val="footer"/>
    <w:basedOn w:val="Normal"/>
    <w:rsid w:val="00784B1E"/>
    <w:pPr>
      <w:tabs>
        <w:tab w:val="center" w:pos="4153"/>
        <w:tab w:val="right" w:pos="830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research.curtin.edu.au/seminars/atnmyc.cfm" TargetMode="External"/><Relationship Id="rId117" Type="http://schemas.openxmlformats.org/officeDocument/2006/relationships/hyperlink" Target="http://research.curtin.edu.au/guides/forms/policies.cfm" TargetMode="External"/><Relationship Id="rId21" Type="http://schemas.openxmlformats.org/officeDocument/2006/relationships/hyperlink" Target="http://research.curtin.edu.au/guides/forms/policies.cfm" TargetMode="External"/><Relationship Id="rId42" Type="http://schemas.openxmlformats.org/officeDocument/2006/relationships/hyperlink" Target="http://healthandsafety.curtin.edu.au/index.cfm" TargetMode="External"/><Relationship Id="rId47" Type="http://schemas.openxmlformats.org/officeDocument/2006/relationships/hyperlink" Target="http://research.curtin.edu.au/guides/forms/forms.cfm" TargetMode="External"/><Relationship Id="rId63" Type="http://schemas.openxmlformats.org/officeDocument/2006/relationships/hyperlink" Target="http://research.curtin.edu.au/guides/forms/forms.cfm" TargetMode="External"/><Relationship Id="rId68" Type="http://schemas.openxmlformats.org/officeDocument/2006/relationships/hyperlink" Target="http://planning.curtin.edu.au/mir/ceq.cfm" TargetMode="External"/><Relationship Id="rId84" Type="http://schemas.openxmlformats.org/officeDocument/2006/relationships/hyperlink" Target="http://www.policies.curtin.edu.au/policies/research.cfm" TargetMode="External"/><Relationship Id="rId89" Type="http://schemas.openxmlformats.org/officeDocument/2006/relationships/hyperlink" Target="http://research.curtin.edu.au/guides/forms/policies.cfm" TargetMode="External"/><Relationship Id="rId112" Type="http://schemas.openxmlformats.org/officeDocument/2006/relationships/hyperlink" Target="http://research.curtin.edu.au/guides/guidelines/tcm.cfm" TargetMode="External"/><Relationship Id="rId16" Type="http://schemas.openxmlformats.org/officeDocument/2006/relationships/hyperlink" Target="http://research.curtin.edu.au/seminars/pgorientation.cfm" TargetMode="External"/><Relationship Id="rId107" Type="http://schemas.openxmlformats.org/officeDocument/2006/relationships/hyperlink" Target="http://www.guild.curtin.edu.au/index.php/en/support-representation/student-representation/departments/cupsa.html" TargetMode="External"/><Relationship Id="rId11" Type="http://schemas.openxmlformats.org/officeDocument/2006/relationships/hyperlink" Target="http://research.curtin.edu.au/guides/register/register.cfm" TargetMode="External"/><Relationship Id="rId32" Type="http://schemas.openxmlformats.org/officeDocument/2006/relationships/hyperlink" Target="http://research.curtin.edu.au/seminars/" TargetMode="External"/><Relationship Id="rId37" Type="http://schemas.openxmlformats.org/officeDocument/2006/relationships/hyperlink" Target="http://research.curtin.edu.au/guides/forms/policies.cfm" TargetMode="External"/><Relationship Id="rId53" Type="http://schemas.openxmlformats.org/officeDocument/2006/relationships/hyperlink" Target="http://research.curtin.edu.au/guides/forms/policies.cfm" TargetMode="External"/><Relationship Id="rId58" Type="http://schemas.openxmlformats.org/officeDocument/2006/relationships/hyperlink" Target="http://research.curtin.edu.au/guides/forms/forms.cfm" TargetMode="External"/><Relationship Id="rId74" Type="http://schemas.openxmlformats.org/officeDocument/2006/relationships/hyperlink" Target="http://healthandsafety.curtin.edu.au/index.cfm" TargetMode="External"/><Relationship Id="rId79" Type="http://schemas.openxmlformats.org/officeDocument/2006/relationships/hyperlink" Target="http://corporaterisk.curtin.edu.au/insurance/personal_accident.cfm" TargetMode="External"/><Relationship Id="rId102" Type="http://schemas.openxmlformats.org/officeDocument/2006/relationships/hyperlink" Target="http://research.curtin.edu.au/graduate/forms.cfm" TargetMode="External"/><Relationship Id="rId5" Type="http://schemas.openxmlformats.org/officeDocument/2006/relationships/footnotes" Target="footnotes.xml"/><Relationship Id="rId61" Type="http://schemas.openxmlformats.org/officeDocument/2006/relationships/hyperlink" Target="http://research.curtin.edu.au/guides/forms/forms.cfm" TargetMode="External"/><Relationship Id="rId82" Type="http://schemas.openxmlformats.org/officeDocument/2006/relationships/hyperlink" Target="http://research.curtin.edu.au/guides/animal.cfm" TargetMode="External"/><Relationship Id="rId90" Type="http://schemas.openxmlformats.org/officeDocument/2006/relationships/hyperlink" Target="http://copyright.curtin.edu.au/" TargetMode="External"/><Relationship Id="rId95" Type="http://schemas.openxmlformats.org/officeDocument/2006/relationships/hyperlink" Target="http://unilife.curtin.edu.au/learning_support/learning_centre.htm" TargetMode="External"/><Relationship Id="rId19" Type="http://schemas.openxmlformats.org/officeDocument/2006/relationships/hyperlink" Target="http://research.curtin.edu.au/guides/guidelines/index.cfm" TargetMode="External"/><Relationship Id="rId14" Type="http://schemas.openxmlformats.org/officeDocument/2006/relationships/hyperlink" Target="http://handbook.curtin.edu.au/" TargetMode="External"/><Relationship Id="rId22" Type="http://schemas.openxmlformats.org/officeDocument/2006/relationships/hyperlink" Target="http://library.curtin.edu.au/about/organisational-structure/faculties/" TargetMode="External"/><Relationship Id="rId27" Type="http://schemas.openxmlformats.org/officeDocument/2006/relationships/hyperlink" Target="http://research.curtin.edu.au/seminars/library.cfm" TargetMode="External"/><Relationship Id="rId30" Type="http://schemas.openxmlformats.org/officeDocument/2006/relationships/hyperlink" Target="http://research.curtin.edu.au/guides/forms/policies.cfm" TargetMode="External"/><Relationship Id="rId35" Type="http://schemas.openxmlformats.org/officeDocument/2006/relationships/hyperlink" Target="http://healthandsafety.curtin.edu.au/index.cfm" TargetMode="External"/><Relationship Id="rId43" Type="http://schemas.openxmlformats.org/officeDocument/2006/relationships/hyperlink" Target="http://research.curtin.edu.au/seminars/" TargetMode="External"/><Relationship Id="rId48" Type="http://schemas.openxmlformats.org/officeDocument/2006/relationships/hyperlink" Target="mailto:adt@exchange.curtin.edu.au" TargetMode="External"/><Relationship Id="rId56" Type="http://schemas.openxmlformats.org/officeDocument/2006/relationships/hyperlink" Target="http://research.curtin.edu.au/guides/forms/forms.cfm" TargetMode="External"/><Relationship Id="rId64" Type="http://schemas.openxmlformats.org/officeDocument/2006/relationships/hyperlink" Target="http://research.curtin.edu.au/guides/forms/forms.cfm" TargetMode="External"/><Relationship Id="rId69" Type="http://schemas.openxmlformats.org/officeDocument/2006/relationships/hyperlink" Target="http://planning.curtin.edu.au/mir/preq.cfm" TargetMode="External"/><Relationship Id="rId77" Type="http://schemas.openxmlformats.org/officeDocument/2006/relationships/hyperlink" Target="http://healthandsafety.curtin.edu.au/hazardous_substances/radiation.cfm" TargetMode="External"/><Relationship Id="rId100" Type="http://schemas.openxmlformats.org/officeDocument/2006/relationships/hyperlink" Target="http://scholarships.curtin.edu.au/scholarship.cfm?id=16" TargetMode="External"/><Relationship Id="rId105" Type="http://schemas.openxmlformats.org/officeDocument/2006/relationships/hyperlink" Target="http://international.curtin.edu.au/contact-us.htm" TargetMode="External"/><Relationship Id="rId113" Type="http://schemas.openxmlformats.org/officeDocument/2006/relationships/hyperlink" Target="http://research.curtin.edu.au/guides/forms/policies.cfm" TargetMode="External"/><Relationship Id="rId118" Type="http://schemas.openxmlformats.org/officeDocument/2006/relationships/hyperlink" Target="http://research.curtin.edu.au/guides/forms/policies.cfm" TargetMode="External"/><Relationship Id="rId8" Type="http://schemas.openxmlformats.org/officeDocument/2006/relationships/footer" Target="footer1.xml"/><Relationship Id="rId51" Type="http://schemas.openxmlformats.org/officeDocument/2006/relationships/hyperlink" Target="http://research.curtin.edu.au/guides/hdrguidelines/issr.cfm" TargetMode="External"/><Relationship Id="rId72" Type="http://schemas.openxmlformats.org/officeDocument/2006/relationships/hyperlink" Target="http://research.curtin.edu.au/guides/grants.cfm" TargetMode="External"/><Relationship Id="rId80" Type="http://schemas.openxmlformats.org/officeDocument/2006/relationships/hyperlink" Target="http://research.curtin.edu.au/about/staff.cfm" TargetMode="External"/><Relationship Id="rId85" Type="http://schemas.openxmlformats.org/officeDocument/2006/relationships/hyperlink" Target="http://research.curtin.edu.au/ip/" TargetMode="External"/><Relationship Id="rId93" Type="http://schemas.openxmlformats.org/officeDocument/2006/relationships/hyperlink" Target="http://counselling.curtin.edu.au/" TargetMode="External"/><Relationship Id="rId98" Type="http://schemas.openxmlformats.org/officeDocument/2006/relationships/hyperlink" Target="http://handbook.curtin.edu.au/"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handbook.curtin.edu.au/" TargetMode="External"/><Relationship Id="rId17" Type="http://schemas.openxmlformats.org/officeDocument/2006/relationships/hyperlink" Target="http://research.curtin.edu.au/seminars/" TargetMode="External"/><Relationship Id="rId25" Type="http://schemas.openxmlformats.org/officeDocument/2006/relationships/hyperlink" Target="http://research.curtin.edu.au/seminars/atnmore.cfm" TargetMode="External"/><Relationship Id="rId33" Type="http://schemas.openxmlformats.org/officeDocument/2006/relationships/hyperlink" Target="http://research.curtin.edu.au/guides/hdrguidelines/candprep.cfm" TargetMode="External"/><Relationship Id="rId38" Type="http://schemas.openxmlformats.org/officeDocument/2006/relationships/hyperlink" Target="http://research.curtin.edu.au/guides/forms/policies.cfm" TargetMode="External"/><Relationship Id="rId46" Type="http://schemas.openxmlformats.org/officeDocument/2006/relationships/hyperlink" Target="http://research.curtin.edu.au/seminars/" TargetMode="External"/><Relationship Id="rId59" Type="http://schemas.openxmlformats.org/officeDocument/2006/relationships/hyperlink" Target="http://research.curtin.edu.au/guides/forms/forms.cfm" TargetMode="External"/><Relationship Id="rId67" Type="http://schemas.openxmlformats.org/officeDocument/2006/relationships/hyperlink" Target="http://graduations.curtin.edu.au/" TargetMode="External"/><Relationship Id="rId103" Type="http://schemas.openxmlformats.org/officeDocument/2006/relationships/hyperlink" Target="http://research.curtin.edu.au/guides/forms/forms.cfm" TargetMode="External"/><Relationship Id="rId108" Type="http://schemas.openxmlformats.org/officeDocument/2006/relationships/hyperlink" Target="http://research.curtin.edu.au/guides/forms/policies.cfm" TargetMode="External"/><Relationship Id="rId116" Type="http://schemas.openxmlformats.org/officeDocument/2006/relationships/hyperlink" Target="http://research.curtin.edu.au/guides/forms/policies.cfm" TargetMode="External"/><Relationship Id="rId20" Type="http://schemas.openxmlformats.org/officeDocument/2006/relationships/hyperlink" Target="http://research.curtin.edu.au/guides/forms/policies.cfm" TargetMode="External"/><Relationship Id="rId41" Type="http://schemas.openxmlformats.org/officeDocument/2006/relationships/hyperlink" Target="http://research.curtin.edu.au/guides/ethics.cfm" TargetMode="External"/><Relationship Id="rId54" Type="http://schemas.openxmlformats.org/officeDocument/2006/relationships/hyperlink" Target="http://research.curtin.edu.au/guides/forms/policies.cfm" TargetMode="External"/><Relationship Id="rId62" Type="http://schemas.openxmlformats.org/officeDocument/2006/relationships/hyperlink" Target="http://research.curtin.edu.au/guides/forms/forms.cfm" TargetMode="External"/><Relationship Id="rId70" Type="http://schemas.openxmlformats.org/officeDocument/2006/relationships/hyperlink" Target="http://research.curtin.edu.au/guides/forms/policies.cfm" TargetMode="External"/><Relationship Id="rId75" Type="http://schemas.openxmlformats.org/officeDocument/2006/relationships/hyperlink" Target="http://healthandsafety.curtin.edu.au/hazardous_substances/biosafety.cfm" TargetMode="External"/><Relationship Id="rId83" Type="http://schemas.openxmlformats.org/officeDocument/2006/relationships/hyperlink" Target="http://research.curtin.edu.au/seminars/" TargetMode="External"/><Relationship Id="rId88" Type="http://schemas.openxmlformats.org/officeDocument/2006/relationships/hyperlink" Target="http://research.curtin.edu.au/guides/forms/policies.cfm" TargetMode="External"/><Relationship Id="rId91" Type="http://schemas.openxmlformats.org/officeDocument/2006/relationships/hyperlink" Target="http://research.curtin.edu.au/guides/forms/forms.cfm" TargetMode="External"/><Relationship Id="rId96" Type="http://schemas.openxmlformats.org/officeDocument/2006/relationships/hyperlink" Target="http://unienglish.curtin.edu.au/" TargetMode="External"/><Relationship Id="rId111" Type="http://schemas.openxmlformats.org/officeDocument/2006/relationships/hyperlink" Target="http://research.curtin.edu.au/guides/forms/forms.cf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ortal.curtin.edu.au/http://sm-portal1.curtin.edu.au:8080/amserver/UI/Login?gw=portal.curtin.edu.au&amp;org=students" TargetMode="External"/><Relationship Id="rId23" Type="http://schemas.openxmlformats.org/officeDocument/2006/relationships/hyperlink" Target="http://workshops.library.curtin.edu.au/" TargetMode="External"/><Relationship Id="rId28" Type="http://schemas.openxmlformats.org/officeDocument/2006/relationships/hyperlink" Target="http://research.curtin.edu.au/seminars/tlc.cfm" TargetMode="External"/><Relationship Id="rId36" Type="http://schemas.openxmlformats.org/officeDocument/2006/relationships/hyperlink" Target="http://research.curtin.edu.au/guides/forms/policies.cfm" TargetMode="External"/><Relationship Id="rId49" Type="http://schemas.openxmlformats.org/officeDocument/2006/relationships/hyperlink" Target="http://research.curtin.edu.au/guides/hdrguidelines/apr.cfm" TargetMode="External"/><Relationship Id="rId57" Type="http://schemas.openxmlformats.org/officeDocument/2006/relationships/hyperlink" Target="http://research.curtin.edu.au/guides/forms/forms.cfm" TargetMode="External"/><Relationship Id="rId106" Type="http://schemas.openxmlformats.org/officeDocument/2006/relationships/hyperlink" Target="http://counselling.curtin.edu.au/" TargetMode="External"/><Relationship Id="rId114" Type="http://schemas.openxmlformats.org/officeDocument/2006/relationships/hyperlink" Target="http://research.curtin.edu.au/guides/forms/policies.cfm" TargetMode="External"/><Relationship Id="rId119" Type="http://schemas.openxmlformats.org/officeDocument/2006/relationships/footer" Target="footer2.xml"/><Relationship Id="rId10" Type="http://schemas.openxmlformats.org/officeDocument/2006/relationships/hyperlink" Target="http://scholarships.curtin.edu.au/" TargetMode="External"/><Relationship Id="rId31" Type="http://schemas.openxmlformats.org/officeDocument/2006/relationships/hyperlink" Target="http://research.curtin.edu.au/guides/forms/forms.cfm" TargetMode="External"/><Relationship Id="rId44" Type="http://schemas.openxmlformats.org/officeDocument/2006/relationships/hyperlink" Target="http://research.curtin.edu.au/seminars/otherareas.cfm" TargetMode="External"/><Relationship Id="rId52" Type="http://schemas.openxmlformats.org/officeDocument/2006/relationships/hyperlink" Target="http://planning.curtin.edu.au/mir/cass.cfm" TargetMode="External"/><Relationship Id="rId60" Type="http://schemas.openxmlformats.org/officeDocument/2006/relationships/hyperlink" Target="http://research.curtin.edu.au/guides/forms/forms.cfm" TargetMode="External"/><Relationship Id="rId65" Type="http://schemas.openxmlformats.org/officeDocument/2006/relationships/hyperlink" Target="http://research.curtin.edu.au/guides/forms/forms.cfm" TargetMode="External"/><Relationship Id="rId73" Type="http://schemas.openxmlformats.org/officeDocument/2006/relationships/hyperlink" Target="http://healthandsafety.curtin.edu.au/general/contact.cfm" TargetMode="External"/><Relationship Id="rId78" Type="http://schemas.openxmlformats.org/officeDocument/2006/relationships/hyperlink" Target="http://healthandsafety.curtin.edu.au/hs_toolkit/publications.cfm" TargetMode="External"/><Relationship Id="rId81" Type="http://schemas.openxmlformats.org/officeDocument/2006/relationships/hyperlink" Target="http://research.curtin.edu.au/guides/human.cfm" TargetMode="External"/><Relationship Id="rId86" Type="http://schemas.openxmlformats.org/officeDocument/2006/relationships/hyperlink" Target="http://research.curtin.edu.au/about/staff.cfm" TargetMode="External"/><Relationship Id="rId94" Type="http://schemas.openxmlformats.org/officeDocument/2006/relationships/hyperlink" Target="http://humanities.curtin.edu.au/future_students/celc/" TargetMode="External"/><Relationship Id="rId99" Type="http://schemas.openxmlformats.org/officeDocument/2006/relationships/hyperlink" Target="http://research.curtin.edu.au/seminars/" TargetMode="External"/><Relationship Id="rId101" Type="http://schemas.openxmlformats.org/officeDocument/2006/relationships/hyperlink" Target="http://research.curtin.edu.au/guides/forms/forms.cfm" TargetMode="External"/><Relationship Id="rId4" Type="http://schemas.openxmlformats.org/officeDocument/2006/relationships/webSettings" Target="webSettings.xml"/><Relationship Id="rId9" Type="http://schemas.openxmlformats.org/officeDocument/2006/relationships/hyperlink" Target="http://research.curtin.edu.au/guides/forms/forms.cfm" TargetMode="External"/><Relationship Id="rId13" Type="http://schemas.openxmlformats.org/officeDocument/2006/relationships/hyperlink" Target="http://research.curtin.edu.au/guides/forms/forms.cfm" TargetMode="External"/><Relationship Id="rId18" Type="http://schemas.openxmlformats.org/officeDocument/2006/relationships/hyperlink" Target="http://research.curtin.edu.au/guides/hdrguidelines/index.cfm" TargetMode="External"/><Relationship Id="rId39" Type="http://schemas.openxmlformats.org/officeDocument/2006/relationships/hyperlink" Target="http://research.curtin.edu.au/guides/ethics.cfm" TargetMode="External"/><Relationship Id="rId109" Type="http://schemas.openxmlformats.org/officeDocument/2006/relationships/hyperlink" Target="http://research.curtin.edu.au/guides/forms/policies.cfm" TargetMode="External"/><Relationship Id="rId34" Type="http://schemas.openxmlformats.org/officeDocument/2006/relationships/hyperlink" Target="http://research.curtin.edu.au/guides/ethics.cfm" TargetMode="External"/><Relationship Id="rId50" Type="http://schemas.openxmlformats.org/officeDocument/2006/relationships/hyperlink" Target="http://research.curtin.edu.au/forms/forms.cfm" TargetMode="External"/><Relationship Id="rId55" Type="http://schemas.openxmlformats.org/officeDocument/2006/relationships/hyperlink" Target="http://research.curtin.edu.au/guides/forms/policies.cfm" TargetMode="External"/><Relationship Id="rId76" Type="http://schemas.openxmlformats.org/officeDocument/2006/relationships/hyperlink" Target="http://healthandsafety.curtin.edu.au/hazardous_substances/index.cfm" TargetMode="External"/><Relationship Id="rId97" Type="http://schemas.openxmlformats.org/officeDocument/2006/relationships/hyperlink" Target="http://research.curtin.edu.au/guides/forms/policies.cfm" TargetMode="External"/><Relationship Id="rId104" Type="http://schemas.openxmlformats.org/officeDocument/2006/relationships/hyperlink" Target="http://research.curtin.edu.au/guides/forms/forms.cfm" TargetMode="External"/><Relationship Id="rId120"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library.curtin.edu.au/about/organisational-structure/faculties/" TargetMode="External"/><Relationship Id="rId92" Type="http://schemas.openxmlformats.org/officeDocument/2006/relationships/hyperlink" Target="http://copyright.curtin.edu.au/contact/" TargetMode="External"/><Relationship Id="rId2" Type="http://schemas.openxmlformats.org/officeDocument/2006/relationships/styles" Target="styles.xml"/><Relationship Id="rId29" Type="http://schemas.openxmlformats.org/officeDocument/2006/relationships/hyperlink" Target="http://research.curtin.edu.au/seminars/otherareas.cfm" TargetMode="External"/><Relationship Id="rId24" Type="http://schemas.openxmlformats.org/officeDocument/2006/relationships/hyperlink" Target="http://research.curtin.edu.au/seminars/atnleap.cfm" TargetMode="External"/><Relationship Id="rId40" Type="http://schemas.openxmlformats.org/officeDocument/2006/relationships/hyperlink" Target="http://healthandsafety.curtin.edu.au/index.cfm" TargetMode="External"/><Relationship Id="rId45" Type="http://schemas.openxmlformats.org/officeDocument/2006/relationships/hyperlink" Target="http://research.curtin.edu.au/seminars/otherareas.cfm" TargetMode="External"/><Relationship Id="rId66" Type="http://schemas.openxmlformats.org/officeDocument/2006/relationships/hyperlink" Target="mailto:adt@exchange.curtin.edu.au" TargetMode="External"/><Relationship Id="rId87" Type="http://schemas.openxmlformats.org/officeDocument/2006/relationships/hyperlink" Target="http://research.curtin.edu.au/guides/forms/policies.cfm" TargetMode="External"/><Relationship Id="rId110" Type="http://schemas.openxmlformats.org/officeDocument/2006/relationships/hyperlink" Target="http://www.guild.curtin.edu.au/index.php/en/support-representation/student-representation/departments/cupsa.html" TargetMode="External"/><Relationship Id="rId115" Type="http://schemas.openxmlformats.org/officeDocument/2006/relationships/hyperlink" Target="http://research.curtin.edu.au/guides/forms/policie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20</Pages>
  <Words>3554</Words>
  <Characters>33077</Characters>
  <Application>Microsoft Office Word</Application>
  <DocSecurity>0</DocSecurity>
  <Lines>275</Lines>
  <Paragraphs>73</Paragraphs>
  <ScaleCrop>false</ScaleCrop>
  <HeadingPairs>
    <vt:vector size="2" baseType="variant">
      <vt:variant>
        <vt:lpstr>Title</vt:lpstr>
      </vt:variant>
      <vt:variant>
        <vt:i4>1</vt:i4>
      </vt:variant>
    </vt:vector>
  </HeadingPairs>
  <TitlesOfParts>
    <vt:vector size="1" baseType="lpstr">
      <vt:lpstr>Risk Management</vt:lpstr>
    </vt:vector>
  </TitlesOfParts>
  <Company>Curtin University of Technology</Company>
  <LinksUpToDate>false</LinksUpToDate>
  <CharactersWithSpaces>36558</CharactersWithSpaces>
  <SharedDoc>false</SharedDoc>
  <HLinks>
    <vt:vector size="666" baseType="variant">
      <vt:variant>
        <vt:i4>1572945</vt:i4>
      </vt:variant>
      <vt:variant>
        <vt:i4>330</vt:i4>
      </vt:variant>
      <vt:variant>
        <vt:i4>0</vt:i4>
      </vt:variant>
      <vt:variant>
        <vt:i4>5</vt:i4>
      </vt:variant>
      <vt:variant>
        <vt:lpwstr>http://research.curtin.edu.au/forms/policies.cfm</vt:lpwstr>
      </vt:variant>
      <vt:variant>
        <vt:lpwstr>rules</vt:lpwstr>
      </vt:variant>
      <vt:variant>
        <vt:i4>1572945</vt:i4>
      </vt:variant>
      <vt:variant>
        <vt:i4>327</vt:i4>
      </vt:variant>
      <vt:variant>
        <vt:i4>0</vt:i4>
      </vt:variant>
      <vt:variant>
        <vt:i4>5</vt:i4>
      </vt:variant>
      <vt:variant>
        <vt:lpwstr>http://research.curtin.edu.au/forms/policies.cfm</vt:lpwstr>
      </vt:variant>
      <vt:variant>
        <vt:lpwstr>rules</vt:lpwstr>
      </vt:variant>
      <vt:variant>
        <vt:i4>1572945</vt:i4>
      </vt:variant>
      <vt:variant>
        <vt:i4>324</vt:i4>
      </vt:variant>
      <vt:variant>
        <vt:i4>0</vt:i4>
      </vt:variant>
      <vt:variant>
        <vt:i4>5</vt:i4>
      </vt:variant>
      <vt:variant>
        <vt:lpwstr>http://research.curtin.edu.au/forms/policies.cfm</vt:lpwstr>
      </vt:variant>
      <vt:variant>
        <vt:lpwstr>rules</vt:lpwstr>
      </vt:variant>
      <vt:variant>
        <vt:i4>1572945</vt:i4>
      </vt:variant>
      <vt:variant>
        <vt:i4>321</vt:i4>
      </vt:variant>
      <vt:variant>
        <vt:i4>0</vt:i4>
      </vt:variant>
      <vt:variant>
        <vt:i4>5</vt:i4>
      </vt:variant>
      <vt:variant>
        <vt:lpwstr>http://research.curtin.edu.au/forms/policies.cfm</vt:lpwstr>
      </vt:variant>
      <vt:variant>
        <vt:lpwstr>rules</vt:lpwstr>
      </vt:variant>
      <vt:variant>
        <vt:i4>1572945</vt:i4>
      </vt:variant>
      <vt:variant>
        <vt:i4>318</vt:i4>
      </vt:variant>
      <vt:variant>
        <vt:i4>0</vt:i4>
      </vt:variant>
      <vt:variant>
        <vt:i4>5</vt:i4>
      </vt:variant>
      <vt:variant>
        <vt:lpwstr>http://research.curtin.edu.au/forms/policies.cfm</vt:lpwstr>
      </vt:variant>
      <vt:variant>
        <vt:lpwstr>rules</vt:lpwstr>
      </vt:variant>
      <vt:variant>
        <vt:i4>524367</vt:i4>
      </vt:variant>
      <vt:variant>
        <vt:i4>315</vt:i4>
      </vt:variant>
      <vt:variant>
        <vt:i4>0</vt:i4>
      </vt:variant>
      <vt:variant>
        <vt:i4>5</vt:i4>
      </vt:variant>
      <vt:variant>
        <vt:lpwstr>http://research.curtin.edu.au/forms/policies.cfm</vt:lpwstr>
      </vt:variant>
      <vt:variant>
        <vt:lpwstr/>
      </vt:variant>
      <vt:variant>
        <vt:i4>3538980</vt:i4>
      </vt:variant>
      <vt:variant>
        <vt:i4>312</vt:i4>
      </vt:variant>
      <vt:variant>
        <vt:i4>0</vt:i4>
      </vt:variant>
      <vt:variant>
        <vt:i4>5</vt:i4>
      </vt:variant>
      <vt:variant>
        <vt:lpwstr>http://research.curtin.edu.au/guides/guidelines/tcm.cfm</vt:lpwstr>
      </vt:variant>
      <vt:variant>
        <vt:lpwstr/>
      </vt:variant>
      <vt:variant>
        <vt:i4>3604590</vt:i4>
      </vt:variant>
      <vt:variant>
        <vt:i4>309</vt:i4>
      </vt:variant>
      <vt:variant>
        <vt:i4>0</vt:i4>
      </vt:variant>
      <vt:variant>
        <vt:i4>5</vt:i4>
      </vt:variant>
      <vt:variant>
        <vt:lpwstr>http://research.curtin.edu.au/forms/forms.cfm</vt:lpwstr>
      </vt:variant>
      <vt:variant>
        <vt:lpwstr>supervisor</vt:lpwstr>
      </vt:variant>
      <vt:variant>
        <vt:i4>6815795</vt:i4>
      </vt:variant>
      <vt:variant>
        <vt:i4>306</vt:i4>
      </vt:variant>
      <vt:variant>
        <vt:i4>0</vt:i4>
      </vt:variant>
      <vt:variant>
        <vt:i4>5</vt:i4>
      </vt:variant>
      <vt:variant>
        <vt:lpwstr>http://www.guild.curtin.edu.au/go/representation/departments/cupsa</vt:lpwstr>
      </vt:variant>
      <vt:variant>
        <vt:lpwstr/>
      </vt:variant>
      <vt:variant>
        <vt:i4>7012400</vt:i4>
      </vt:variant>
      <vt:variant>
        <vt:i4>303</vt:i4>
      </vt:variant>
      <vt:variant>
        <vt:i4>0</vt:i4>
      </vt:variant>
      <vt:variant>
        <vt:i4>5</vt:i4>
      </vt:variant>
      <vt:variant>
        <vt:lpwstr>http://research.curtin.edu.au/forms/policies.cfm</vt:lpwstr>
      </vt:variant>
      <vt:variant>
        <vt:lpwstr>complaints</vt:lpwstr>
      </vt:variant>
      <vt:variant>
        <vt:i4>524367</vt:i4>
      </vt:variant>
      <vt:variant>
        <vt:i4>300</vt:i4>
      </vt:variant>
      <vt:variant>
        <vt:i4>0</vt:i4>
      </vt:variant>
      <vt:variant>
        <vt:i4>5</vt:i4>
      </vt:variant>
      <vt:variant>
        <vt:lpwstr>http://research.curtin.edu.au/forms/policies.cfm</vt:lpwstr>
      </vt:variant>
      <vt:variant>
        <vt:lpwstr/>
      </vt:variant>
      <vt:variant>
        <vt:i4>6815795</vt:i4>
      </vt:variant>
      <vt:variant>
        <vt:i4>297</vt:i4>
      </vt:variant>
      <vt:variant>
        <vt:i4>0</vt:i4>
      </vt:variant>
      <vt:variant>
        <vt:i4>5</vt:i4>
      </vt:variant>
      <vt:variant>
        <vt:lpwstr>http://www.guild.curtin.edu.au/go/representation/departments/cupsa</vt:lpwstr>
      </vt:variant>
      <vt:variant>
        <vt:lpwstr/>
      </vt:variant>
      <vt:variant>
        <vt:i4>4522079</vt:i4>
      </vt:variant>
      <vt:variant>
        <vt:i4>294</vt:i4>
      </vt:variant>
      <vt:variant>
        <vt:i4>0</vt:i4>
      </vt:variant>
      <vt:variant>
        <vt:i4>5</vt:i4>
      </vt:variant>
      <vt:variant>
        <vt:lpwstr>http://counselling.curtin.edu.au/</vt:lpwstr>
      </vt:variant>
      <vt:variant>
        <vt:lpwstr/>
      </vt:variant>
      <vt:variant>
        <vt:i4>1048647</vt:i4>
      </vt:variant>
      <vt:variant>
        <vt:i4>291</vt:i4>
      </vt:variant>
      <vt:variant>
        <vt:i4>0</vt:i4>
      </vt:variant>
      <vt:variant>
        <vt:i4>5</vt:i4>
      </vt:variant>
      <vt:variant>
        <vt:lpwstr>http://international.curtin.edu.au/contact-us.htm</vt:lpwstr>
      </vt:variant>
      <vt:variant>
        <vt:lpwstr/>
      </vt:variant>
      <vt:variant>
        <vt:i4>5373959</vt:i4>
      </vt:variant>
      <vt:variant>
        <vt:i4>288</vt:i4>
      </vt:variant>
      <vt:variant>
        <vt:i4>0</vt:i4>
      </vt:variant>
      <vt:variant>
        <vt:i4>5</vt:i4>
      </vt:variant>
      <vt:variant>
        <vt:lpwstr>http://research.curtin.edu.au/forms/forms.cfm</vt:lpwstr>
      </vt:variant>
      <vt:variant>
        <vt:lpwstr>enrolment</vt:lpwstr>
      </vt:variant>
      <vt:variant>
        <vt:i4>4390932</vt:i4>
      </vt:variant>
      <vt:variant>
        <vt:i4>285</vt:i4>
      </vt:variant>
      <vt:variant>
        <vt:i4>0</vt:i4>
      </vt:variant>
      <vt:variant>
        <vt:i4>5</vt:i4>
      </vt:variant>
      <vt:variant>
        <vt:lpwstr>http://research.curtin.edu.au/forms/forms.cfm</vt:lpwstr>
      </vt:variant>
      <vt:variant>
        <vt:lpwstr>leave</vt:lpwstr>
      </vt:variant>
      <vt:variant>
        <vt:i4>6225941</vt:i4>
      </vt:variant>
      <vt:variant>
        <vt:i4>282</vt:i4>
      </vt:variant>
      <vt:variant>
        <vt:i4>0</vt:i4>
      </vt:variant>
      <vt:variant>
        <vt:i4>5</vt:i4>
      </vt:variant>
      <vt:variant>
        <vt:lpwstr>http://research.curtin.edu.au/graduate/forms.cfm</vt:lpwstr>
      </vt:variant>
      <vt:variant>
        <vt:lpwstr>leave</vt:lpwstr>
      </vt:variant>
      <vt:variant>
        <vt:i4>5373959</vt:i4>
      </vt:variant>
      <vt:variant>
        <vt:i4>279</vt:i4>
      </vt:variant>
      <vt:variant>
        <vt:i4>0</vt:i4>
      </vt:variant>
      <vt:variant>
        <vt:i4>5</vt:i4>
      </vt:variant>
      <vt:variant>
        <vt:lpwstr>http://research.curtin.edu.au/forms/forms.cfm</vt:lpwstr>
      </vt:variant>
      <vt:variant>
        <vt:lpwstr>enrolment</vt:lpwstr>
      </vt:variant>
      <vt:variant>
        <vt:i4>8126499</vt:i4>
      </vt:variant>
      <vt:variant>
        <vt:i4>276</vt:i4>
      </vt:variant>
      <vt:variant>
        <vt:i4>0</vt:i4>
      </vt:variant>
      <vt:variant>
        <vt:i4>5</vt:i4>
      </vt:variant>
      <vt:variant>
        <vt:lpwstr>http://scholarships.curtin.edu.au/scholarship.cfm?id=16</vt:lpwstr>
      </vt:variant>
      <vt:variant>
        <vt:lpwstr/>
      </vt:variant>
      <vt:variant>
        <vt:i4>2687096</vt:i4>
      </vt:variant>
      <vt:variant>
        <vt:i4>273</vt:i4>
      </vt:variant>
      <vt:variant>
        <vt:i4>0</vt:i4>
      </vt:variant>
      <vt:variant>
        <vt:i4>5</vt:i4>
      </vt:variant>
      <vt:variant>
        <vt:lpwstr>http://research.curtin.edu.au/seminars/</vt:lpwstr>
      </vt:variant>
      <vt:variant>
        <vt:lpwstr/>
      </vt:variant>
      <vt:variant>
        <vt:i4>4128865</vt:i4>
      </vt:variant>
      <vt:variant>
        <vt:i4>270</vt:i4>
      </vt:variant>
      <vt:variant>
        <vt:i4>0</vt:i4>
      </vt:variant>
      <vt:variant>
        <vt:i4>5</vt:i4>
      </vt:variant>
      <vt:variant>
        <vt:lpwstr>http://handbook.curtin.edu.au/</vt:lpwstr>
      </vt:variant>
      <vt:variant>
        <vt:lpwstr/>
      </vt:variant>
      <vt:variant>
        <vt:i4>7733290</vt:i4>
      </vt:variant>
      <vt:variant>
        <vt:i4>267</vt:i4>
      </vt:variant>
      <vt:variant>
        <vt:i4>0</vt:i4>
      </vt:variant>
      <vt:variant>
        <vt:i4>5</vt:i4>
      </vt:variant>
      <vt:variant>
        <vt:lpwstr>http://research.curtin.edu.au/forms/policies.cfm</vt:lpwstr>
      </vt:variant>
      <vt:variant>
        <vt:lpwstr>editing</vt:lpwstr>
      </vt:variant>
      <vt:variant>
        <vt:i4>5832717</vt:i4>
      </vt:variant>
      <vt:variant>
        <vt:i4>264</vt:i4>
      </vt:variant>
      <vt:variant>
        <vt:i4>0</vt:i4>
      </vt:variant>
      <vt:variant>
        <vt:i4>5</vt:i4>
      </vt:variant>
      <vt:variant>
        <vt:lpwstr>http://unienglish.curtin.edu.au/</vt:lpwstr>
      </vt:variant>
      <vt:variant>
        <vt:lpwstr/>
      </vt:variant>
      <vt:variant>
        <vt:i4>3604580</vt:i4>
      </vt:variant>
      <vt:variant>
        <vt:i4>261</vt:i4>
      </vt:variant>
      <vt:variant>
        <vt:i4>0</vt:i4>
      </vt:variant>
      <vt:variant>
        <vt:i4>5</vt:i4>
      </vt:variant>
      <vt:variant>
        <vt:lpwstr>http://learningcentre.curtin.edu.au/home/index.cfm</vt:lpwstr>
      </vt:variant>
      <vt:variant>
        <vt:lpwstr/>
      </vt:variant>
      <vt:variant>
        <vt:i4>1376355</vt:i4>
      </vt:variant>
      <vt:variant>
        <vt:i4>258</vt:i4>
      </vt:variant>
      <vt:variant>
        <vt:i4>0</vt:i4>
      </vt:variant>
      <vt:variant>
        <vt:i4>5</vt:i4>
      </vt:variant>
      <vt:variant>
        <vt:lpwstr>http://www.humanities.curtin.edu.au/future_students/celc/</vt:lpwstr>
      </vt:variant>
      <vt:variant>
        <vt:lpwstr/>
      </vt:variant>
      <vt:variant>
        <vt:i4>4522079</vt:i4>
      </vt:variant>
      <vt:variant>
        <vt:i4>255</vt:i4>
      </vt:variant>
      <vt:variant>
        <vt:i4>0</vt:i4>
      </vt:variant>
      <vt:variant>
        <vt:i4>5</vt:i4>
      </vt:variant>
      <vt:variant>
        <vt:lpwstr>http://counselling.curtin.edu.au/</vt:lpwstr>
      </vt:variant>
      <vt:variant>
        <vt:lpwstr/>
      </vt:variant>
      <vt:variant>
        <vt:i4>2621472</vt:i4>
      </vt:variant>
      <vt:variant>
        <vt:i4>252</vt:i4>
      </vt:variant>
      <vt:variant>
        <vt:i4>0</vt:i4>
      </vt:variant>
      <vt:variant>
        <vt:i4>5</vt:i4>
      </vt:variant>
      <vt:variant>
        <vt:lpwstr>http://www.copyright.curtin.edu.au/contact/</vt:lpwstr>
      </vt:variant>
      <vt:variant>
        <vt:lpwstr/>
      </vt:variant>
      <vt:variant>
        <vt:i4>2949221</vt:i4>
      </vt:variant>
      <vt:variant>
        <vt:i4>249</vt:i4>
      </vt:variant>
      <vt:variant>
        <vt:i4>0</vt:i4>
      </vt:variant>
      <vt:variant>
        <vt:i4>5</vt:i4>
      </vt:variant>
      <vt:variant>
        <vt:lpwstr>http://research.curtin.edu.au/forms/forms.cfm</vt:lpwstr>
      </vt:variant>
      <vt:variant>
        <vt:lpwstr>thesisexam</vt:lpwstr>
      </vt:variant>
      <vt:variant>
        <vt:i4>3145847</vt:i4>
      </vt:variant>
      <vt:variant>
        <vt:i4>246</vt:i4>
      </vt:variant>
      <vt:variant>
        <vt:i4>0</vt:i4>
      </vt:variant>
      <vt:variant>
        <vt:i4>5</vt:i4>
      </vt:variant>
      <vt:variant>
        <vt:lpwstr>http://www.copyright.curtin.edu.au/</vt:lpwstr>
      </vt:variant>
      <vt:variant>
        <vt:lpwstr/>
      </vt:variant>
      <vt:variant>
        <vt:i4>2031689</vt:i4>
      </vt:variant>
      <vt:variant>
        <vt:i4>243</vt:i4>
      </vt:variant>
      <vt:variant>
        <vt:i4>0</vt:i4>
      </vt:variant>
      <vt:variant>
        <vt:i4>5</vt:i4>
      </vt:variant>
      <vt:variant>
        <vt:lpwstr>http://research.curtin.edu.au/forms/policies.cfm</vt:lpwstr>
      </vt:variant>
      <vt:variant>
        <vt:lpwstr>copyright</vt:lpwstr>
      </vt:variant>
      <vt:variant>
        <vt:i4>720990</vt:i4>
      </vt:variant>
      <vt:variant>
        <vt:i4>240</vt:i4>
      </vt:variant>
      <vt:variant>
        <vt:i4>0</vt:i4>
      </vt:variant>
      <vt:variant>
        <vt:i4>5</vt:i4>
      </vt:variant>
      <vt:variant>
        <vt:lpwstr>http://research.curtin.edu.au/forms/policies.cfm</vt:lpwstr>
      </vt:variant>
      <vt:variant>
        <vt:lpwstr>essential</vt:lpwstr>
      </vt:variant>
      <vt:variant>
        <vt:i4>8323119</vt:i4>
      </vt:variant>
      <vt:variant>
        <vt:i4>237</vt:i4>
      </vt:variant>
      <vt:variant>
        <vt:i4>0</vt:i4>
      </vt:variant>
      <vt:variant>
        <vt:i4>5</vt:i4>
      </vt:variant>
      <vt:variant>
        <vt:lpwstr>http://research.curtin.edu.au/forms/policies.cfm</vt:lpwstr>
      </vt:variant>
      <vt:variant>
        <vt:lpwstr>authorship</vt:lpwstr>
      </vt:variant>
      <vt:variant>
        <vt:i4>2424958</vt:i4>
      </vt:variant>
      <vt:variant>
        <vt:i4>234</vt:i4>
      </vt:variant>
      <vt:variant>
        <vt:i4>0</vt:i4>
      </vt:variant>
      <vt:variant>
        <vt:i4>5</vt:i4>
      </vt:variant>
      <vt:variant>
        <vt:lpwstr>http://research.curtin.edu.au/about/staff.cfm</vt:lpwstr>
      </vt:variant>
      <vt:variant>
        <vt:lpwstr>ip</vt:lpwstr>
      </vt:variant>
      <vt:variant>
        <vt:i4>4653075</vt:i4>
      </vt:variant>
      <vt:variant>
        <vt:i4>231</vt:i4>
      </vt:variant>
      <vt:variant>
        <vt:i4>0</vt:i4>
      </vt:variant>
      <vt:variant>
        <vt:i4>5</vt:i4>
      </vt:variant>
      <vt:variant>
        <vt:lpwstr>http://research.curtin.edu.au/ip/</vt:lpwstr>
      </vt:variant>
      <vt:variant>
        <vt:lpwstr/>
      </vt:variant>
      <vt:variant>
        <vt:i4>7929961</vt:i4>
      </vt:variant>
      <vt:variant>
        <vt:i4>228</vt:i4>
      </vt:variant>
      <vt:variant>
        <vt:i4>0</vt:i4>
      </vt:variant>
      <vt:variant>
        <vt:i4>5</vt:i4>
      </vt:variant>
      <vt:variant>
        <vt:lpwstr>http://www.policies.curtin.edu.au/policies/research.cfm</vt:lpwstr>
      </vt:variant>
      <vt:variant>
        <vt:lpwstr/>
      </vt:variant>
      <vt:variant>
        <vt:i4>2687096</vt:i4>
      </vt:variant>
      <vt:variant>
        <vt:i4>225</vt:i4>
      </vt:variant>
      <vt:variant>
        <vt:i4>0</vt:i4>
      </vt:variant>
      <vt:variant>
        <vt:i4>5</vt:i4>
      </vt:variant>
      <vt:variant>
        <vt:lpwstr>http://research.curtin.edu.au/seminars/</vt:lpwstr>
      </vt:variant>
      <vt:variant>
        <vt:lpwstr/>
      </vt:variant>
      <vt:variant>
        <vt:i4>7602226</vt:i4>
      </vt:variant>
      <vt:variant>
        <vt:i4>222</vt:i4>
      </vt:variant>
      <vt:variant>
        <vt:i4>0</vt:i4>
      </vt:variant>
      <vt:variant>
        <vt:i4>5</vt:i4>
      </vt:variant>
      <vt:variant>
        <vt:lpwstr>http://research.curtin.edu.au/guides/animal.cfm</vt:lpwstr>
      </vt:variant>
      <vt:variant>
        <vt:lpwstr/>
      </vt:variant>
      <vt:variant>
        <vt:i4>3145826</vt:i4>
      </vt:variant>
      <vt:variant>
        <vt:i4>219</vt:i4>
      </vt:variant>
      <vt:variant>
        <vt:i4>0</vt:i4>
      </vt:variant>
      <vt:variant>
        <vt:i4>5</vt:i4>
      </vt:variant>
      <vt:variant>
        <vt:lpwstr>http://research.curtin.edu.au/guides/human.cfm</vt:lpwstr>
      </vt:variant>
      <vt:variant>
        <vt:lpwstr/>
      </vt:variant>
      <vt:variant>
        <vt:i4>3866745</vt:i4>
      </vt:variant>
      <vt:variant>
        <vt:i4>216</vt:i4>
      </vt:variant>
      <vt:variant>
        <vt:i4>0</vt:i4>
      </vt:variant>
      <vt:variant>
        <vt:i4>5</vt:i4>
      </vt:variant>
      <vt:variant>
        <vt:lpwstr>http://research.curtin.edu.au/about/staff.cfm</vt:lpwstr>
      </vt:variant>
      <vt:variant>
        <vt:lpwstr>ethics</vt:lpwstr>
      </vt:variant>
      <vt:variant>
        <vt:i4>2031724</vt:i4>
      </vt:variant>
      <vt:variant>
        <vt:i4>213</vt:i4>
      </vt:variant>
      <vt:variant>
        <vt:i4>0</vt:i4>
      </vt:variant>
      <vt:variant>
        <vt:i4>5</vt:i4>
      </vt:variant>
      <vt:variant>
        <vt:lpwstr>http://corporaterisk.curtin.edu.au/insurance/personal_accident.cfm</vt:lpwstr>
      </vt:variant>
      <vt:variant>
        <vt:lpwstr/>
      </vt:variant>
      <vt:variant>
        <vt:i4>1638470</vt:i4>
      </vt:variant>
      <vt:variant>
        <vt:i4>210</vt:i4>
      </vt:variant>
      <vt:variant>
        <vt:i4>0</vt:i4>
      </vt:variant>
      <vt:variant>
        <vt:i4>5</vt:i4>
      </vt:variant>
      <vt:variant>
        <vt:lpwstr>http://edusafe.curtin.edu.au/documents/biologicalagentsriskassessment.doc</vt:lpwstr>
      </vt:variant>
      <vt:variant>
        <vt:lpwstr/>
      </vt:variant>
      <vt:variant>
        <vt:i4>81</vt:i4>
      </vt:variant>
      <vt:variant>
        <vt:i4>207</vt:i4>
      </vt:variant>
      <vt:variant>
        <vt:i4>0</vt:i4>
      </vt:variant>
      <vt:variant>
        <vt:i4>5</vt:i4>
      </vt:variant>
      <vt:variant>
        <vt:lpwstr>http://www.edusafe.curtin.edu.au/curtin/radiation/index.html</vt:lpwstr>
      </vt:variant>
      <vt:variant>
        <vt:lpwstr/>
      </vt:variant>
      <vt:variant>
        <vt:i4>2490408</vt:i4>
      </vt:variant>
      <vt:variant>
        <vt:i4>204</vt:i4>
      </vt:variant>
      <vt:variant>
        <vt:i4>0</vt:i4>
      </vt:variant>
      <vt:variant>
        <vt:i4>5</vt:i4>
      </vt:variant>
      <vt:variant>
        <vt:lpwstr>http://www.edusafe.curtin.edu.au/curtin/hazardous.html</vt:lpwstr>
      </vt:variant>
      <vt:variant>
        <vt:lpwstr/>
      </vt:variant>
      <vt:variant>
        <vt:i4>1769480</vt:i4>
      </vt:variant>
      <vt:variant>
        <vt:i4>201</vt:i4>
      </vt:variant>
      <vt:variant>
        <vt:i4>0</vt:i4>
      </vt:variant>
      <vt:variant>
        <vt:i4>5</vt:i4>
      </vt:variant>
      <vt:variant>
        <vt:lpwstr>http://edusafe.curtin.edu.au/curtin/biosafety/index.html</vt:lpwstr>
      </vt:variant>
      <vt:variant>
        <vt:lpwstr/>
      </vt:variant>
      <vt:variant>
        <vt:i4>7143532</vt:i4>
      </vt:variant>
      <vt:variant>
        <vt:i4>198</vt:i4>
      </vt:variant>
      <vt:variant>
        <vt:i4>0</vt:i4>
      </vt:variant>
      <vt:variant>
        <vt:i4>5</vt:i4>
      </vt:variant>
      <vt:variant>
        <vt:lpwstr>http://edusafe.curtin.edu.au/curtin/policies/index.html</vt:lpwstr>
      </vt:variant>
      <vt:variant>
        <vt:lpwstr/>
      </vt:variant>
      <vt:variant>
        <vt:i4>2687018</vt:i4>
      </vt:variant>
      <vt:variant>
        <vt:i4>195</vt:i4>
      </vt:variant>
      <vt:variant>
        <vt:i4>0</vt:i4>
      </vt:variant>
      <vt:variant>
        <vt:i4>5</vt:i4>
      </vt:variant>
      <vt:variant>
        <vt:lpwstr>http://edusafe.curtin.edu.au/about.html</vt:lpwstr>
      </vt:variant>
      <vt:variant>
        <vt:lpwstr/>
      </vt:variant>
      <vt:variant>
        <vt:i4>7274546</vt:i4>
      </vt:variant>
      <vt:variant>
        <vt:i4>192</vt:i4>
      </vt:variant>
      <vt:variant>
        <vt:i4>0</vt:i4>
      </vt:variant>
      <vt:variant>
        <vt:i4>5</vt:i4>
      </vt:variant>
      <vt:variant>
        <vt:lpwstr>http://research.curtin.edu.au/guides/grants.cfm</vt:lpwstr>
      </vt:variant>
      <vt:variant>
        <vt:lpwstr/>
      </vt:variant>
      <vt:variant>
        <vt:i4>6619198</vt:i4>
      </vt:variant>
      <vt:variant>
        <vt:i4>189</vt:i4>
      </vt:variant>
      <vt:variant>
        <vt:i4>0</vt:i4>
      </vt:variant>
      <vt:variant>
        <vt:i4>5</vt:i4>
      </vt:variant>
      <vt:variant>
        <vt:lpwstr>http://library.curtin.edu.au/about_us/corporate/staff/fac_staff.html</vt:lpwstr>
      </vt:variant>
      <vt:variant>
        <vt:lpwstr/>
      </vt:variant>
      <vt:variant>
        <vt:i4>6291511</vt:i4>
      </vt:variant>
      <vt:variant>
        <vt:i4>186</vt:i4>
      </vt:variant>
      <vt:variant>
        <vt:i4>0</vt:i4>
      </vt:variant>
      <vt:variant>
        <vt:i4>5</vt:i4>
      </vt:variant>
      <vt:variant>
        <vt:lpwstr>http://research.curtin.edu.au/forms/policies.cfm</vt:lpwstr>
      </vt:variant>
      <vt:variant>
        <vt:lpwstr>conduct</vt:lpwstr>
      </vt:variant>
      <vt:variant>
        <vt:i4>7209006</vt:i4>
      </vt:variant>
      <vt:variant>
        <vt:i4>183</vt:i4>
      </vt:variant>
      <vt:variant>
        <vt:i4>0</vt:i4>
      </vt:variant>
      <vt:variant>
        <vt:i4>5</vt:i4>
      </vt:variant>
      <vt:variant>
        <vt:lpwstr>http://planning.curtin.edu.au/mir/preq.cfm</vt:lpwstr>
      </vt:variant>
      <vt:variant>
        <vt:lpwstr/>
      </vt:variant>
      <vt:variant>
        <vt:i4>5111810</vt:i4>
      </vt:variant>
      <vt:variant>
        <vt:i4>180</vt:i4>
      </vt:variant>
      <vt:variant>
        <vt:i4>0</vt:i4>
      </vt:variant>
      <vt:variant>
        <vt:i4>5</vt:i4>
      </vt:variant>
      <vt:variant>
        <vt:lpwstr>http://planning.curtin.edu.au/mir/ceq.cfm</vt:lpwstr>
      </vt:variant>
      <vt:variant>
        <vt:lpwstr/>
      </vt:variant>
      <vt:variant>
        <vt:i4>5832777</vt:i4>
      </vt:variant>
      <vt:variant>
        <vt:i4>177</vt:i4>
      </vt:variant>
      <vt:variant>
        <vt:i4>0</vt:i4>
      </vt:variant>
      <vt:variant>
        <vt:i4>5</vt:i4>
      </vt:variant>
      <vt:variant>
        <vt:lpwstr>http://graduations.curtin.edu.au/</vt:lpwstr>
      </vt:variant>
      <vt:variant>
        <vt:lpwstr/>
      </vt:variant>
      <vt:variant>
        <vt:i4>1966192</vt:i4>
      </vt:variant>
      <vt:variant>
        <vt:i4>174</vt:i4>
      </vt:variant>
      <vt:variant>
        <vt:i4>0</vt:i4>
      </vt:variant>
      <vt:variant>
        <vt:i4>5</vt:i4>
      </vt:variant>
      <vt:variant>
        <vt:lpwstr>mailto:ADT@curtin.edu.au</vt:lpwstr>
      </vt:variant>
      <vt:variant>
        <vt:lpwstr/>
      </vt:variant>
      <vt:variant>
        <vt:i4>3211374</vt:i4>
      </vt:variant>
      <vt:variant>
        <vt:i4>171</vt:i4>
      </vt:variant>
      <vt:variant>
        <vt:i4>0</vt:i4>
      </vt:variant>
      <vt:variant>
        <vt:i4>5</vt:i4>
      </vt:variant>
      <vt:variant>
        <vt:lpwstr>http://research.curtin.edu.au/forms/forms.cfm</vt:lpwstr>
      </vt:variant>
      <vt:variant>
        <vt:lpwstr>digital</vt:lpwstr>
      </vt:variant>
      <vt:variant>
        <vt:i4>3211374</vt:i4>
      </vt:variant>
      <vt:variant>
        <vt:i4>168</vt:i4>
      </vt:variant>
      <vt:variant>
        <vt:i4>0</vt:i4>
      </vt:variant>
      <vt:variant>
        <vt:i4>5</vt:i4>
      </vt:variant>
      <vt:variant>
        <vt:lpwstr>http://research.curtin.edu.au/forms/forms.cfm</vt:lpwstr>
      </vt:variant>
      <vt:variant>
        <vt:lpwstr>digital</vt:lpwstr>
      </vt:variant>
      <vt:variant>
        <vt:i4>1507367</vt:i4>
      </vt:variant>
      <vt:variant>
        <vt:i4>165</vt:i4>
      </vt:variant>
      <vt:variant>
        <vt:i4>0</vt:i4>
      </vt:variant>
      <vt:variant>
        <vt:i4>5</vt:i4>
      </vt:variant>
      <vt:variant>
        <vt:lpwstr>http://library.curtin.edu.au/find_information/collections/howtoinclude.html</vt:lpwstr>
      </vt:variant>
      <vt:variant>
        <vt:lpwstr/>
      </vt:variant>
      <vt:variant>
        <vt:i4>2949221</vt:i4>
      </vt:variant>
      <vt:variant>
        <vt:i4>162</vt:i4>
      </vt:variant>
      <vt:variant>
        <vt:i4>0</vt:i4>
      </vt:variant>
      <vt:variant>
        <vt:i4>5</vt:i4>
      </vt:variant>
      <vt:variant>
        <vt:lpwstr>http://research.curtin.edu.au/forms/forms.cfm</vt:lpwstr>
      </vt:variant>
      <vt:variant>
        <vt:lpwstr>thesisexam</vt:lpwstr>
      </vt:variant>
      <vt:variant>
        <vt:i4>2949221</vt:i4>
      </vt:variant>
      <vt:variant>
        <vt:i4>159</vt:i4>
      </vt:variant>
      <vt:variant>
        <vt:i4>0</vt:i4>
      </vt:variant>
      <vt:variant>
        <vt:i4>5</vt:i4>
      </vt:variant>
      <vt:variant>
        <vt:lpwstr>http://research.curtin.edu.au/forms/forms.cfm</vt:lpwstr>
      </vt:variant>
      <vt:variant>
        <vt:lpwstr>thesisexam</vt:lpwstr>
      </vt:variant>
      <vt:variant>
        <vt:i4>2949221</vt:i4>
      </vt:variant>
      <vt:variant>
        <vt:i4>156</vt:i4>
      </vt:variant>
      <vt:variant>
        <vt:i4>0</vt:i4>
      </vt:variant>
      <vt:variant>
        <vt:i4>5</vt:i4>
      </vt:variant>
      <vt:variant>
        <vt:lpwstr>http://research.curtin.edu.au/forms/forms.cfm</vt:lpwstr>
      </vt:variant>
      <vt:variant>
        <vt:lpwstr>thesisexam</vt:lpwstr>
      </vt:variant>
      <vt:variant>
        <vt:i4>2949221</vt:i4>
      </vt:variant>
      <vt:variant>
        <vt:i4>153</vt:i4>
      </vt:variant>
      <vt:variant>
        <vt:i4>0</vt:i4>
      </vt:variant>
      <vt:variant>
        <vt:i4>5</vt:i4>
      </vt:variant>
      <vt:variant>
        <vt:lpwstr>http://research.curtin.edu.au/forms/forms.cfm</vt:lpwstr>
      </vt:variant>
      <vt:variant>
        <vt:lpwstr>thesisexam</vt:lpwstr>
      </vt:variant>
      <vt:variant>
        <vt:i4>2949221</vt:i4>
      </vt:variant>
      <vt:variant>
        <vt:i4>150</vt:i4>
      </vt:variant>
      <vt:variant>
        <vt:i4>0</vt:i4>
      </vt:variant>
      <vt:variant>
        <vt:i4>5</vt:i4>
      </vt:variant>
      <vt:variant>
        <vt:lpwstr>http://research.curtin.edu.au/forms/forms.cfm</vt:lpwstr>
      </vt:variant>
      <vt:variant>
        <vt:lpwstr>thesisexam</vt:lpwstr>
      </vt:variant>
      <vt:variant>
        <vt:i4>2949221</vt:i4>
      </vt:variant>
      <vt:variant>
        <vt:i4>147</vt:i4>
      </vt:variant>
      <vt:variant>
        <vt:i4>0</vt:i4>
      </vt:variant>
      <vt:variant>
        <vt:i4>5</vt:i4>
      </vt:variant>
      <vt:variant>
        <vt:lpwstr>http://research.curtin.edu.au/forms/forms.cfm</vt:lpwstr>
      </vt:variant>
      <vt:variant>
        <vt:lpwstr>thesisexam</vt:lpwstr>
      </vt:variant>
      <vt:variant>
        <vt:i4>2949221</vt:i4>
      </vt:variant>
      <vt:variant>
        <vt:i4>144</vt:i4>
      </vt:variant>
      <vt:variant>
        <vt:i4>0</vt:i4>
      </vt:variant>
      <vt:variant>
        <vt:i4>5</vt:i4>
      </vt:variant>
      <vt:variant>
        <vt:lpwstr>http://research.curtin.edu.au/forms/forms.cfm</vt:lpwstr>
      </vt:variant>
      <vt:variant>
        <vt:lpwstr>thesisexam</vt:lpwstr>
      </vt:variant>
      <vt:variant>
        <vt:i4>7733290</vt:i4>
      </vt:variant>
      <vt:variant>
        <vt:i4>141</vt:i4>
      </vt:variant>
      <vt:variant>
        <vt:i4>0</vt:i4>
      </vt:variant>
      <vt:variant>
        <vt:i4>5</vt:i4>
      </vt:variant>
      <vt:variant>
        <vt:lpwstr>http://research.curtin.edu.au/forms/policies.cfm</vt:lpwstr>
      </vt:variant>
      <vt:variant>
        <vt:lpwstr>editing</vt:lpwstr>
      </vt:variant>
      <vt:variant>
        <vt:i4>1572945</vt:i4>
      </vt:variant>
      <vt:variant>
        <vt:i4>138</vt:i4>
      </vt:variant>
      <vt:variant>
        <vt:i4>0</vt:i4>
      </vt:variant>
      <vt:variant>
        <vt:i4>5</vt:i4>
      </vt:variant>
      <vt:variant>
        <vt:lpwstr>http://research.curtin.edu.au/forms/policies.cfm</vt:lpwstr>
      </vt:variant>
      <vt:variant>
        <vt:lpwstr>rules</vt:lpwstr>
      </vt:variant>
      <vt:variant>
        <vt:i4>8323119</vt:i4>
      </vt:variant>
      <vt:variant>
        <vt:i4>135</vt:i4>
      </vt:variant>
      <vt:variant>
        <vt:i4>0</vt:i4>
      </vt:variant>
      <vt:variant>
        <vt:i4>5</vt:i4>
      </vt:variant>
      <vt:variant>
        <vt:lpwstr>http://research.curtin.edu.au/forms/policies.cfm</vt:lpwstr>
      </vt:variant>
      <vt:variant>
        <vt:lpwstr>authorship</vt:lpwstr>
      </vt:variant>
      <vt:variant>
        <vt:i4>8323115</vt:i4>
      </vt:variant>
      <vt:variant>
        <vt:i4>132</vt:i4>
      </vt:variant>
      <vt:variant>
        <vt:i4>0</vt:i4>
      </vt:variant>
      <vt:variant>
        <vt:i4>5</vt:i4>
      </vt:variant>
      <vt:variant>
        <vt:lpwstr>http://planning.curtin.edu.au/mir/cass.cfm</vt:lpwstr>
      </vt:variant>
      <vt:variant>
        <vt:lpwstr/>
      </vt:variant>
      <vt:variant>
        <vt:i4>8192112</vt:i4>
      </vt:variant>
      <vt:variant>
        <vt:i4>129</vt:i4>
      </vt:variant>
      <vt:variant>
        <vt:i4>0</vt:i4>
      </vt:variant>
      <vt:variant>
        <vt:i4>5</vt:i4>
      </vt:variant>
      <vt:variant>
        <vt:lpwstr>http://research.curtin.edu.au/guides/hdrguidelines/issr.cfm</vt:lpwstr>
      </vt:variant>
      <vt:variant>
        <vt:lpwstr/>
      </vt:variant>
      <vt:variant>
        <vt:i4>2097272</vt:i4>
      </vt:variant>
      <vt:variant>
        <vt:i4>126</vt:i4>
      </vt:variant>
      <vt:variant>
        <vt:i4>0</vt:i4>
      </vt:variant>
      <vt:variant>
        <vt:i4>5</vt:i4>
      </vt:variant>
      <vt:variant>
        <vt:lpwstr>http://research.curtin.edu.au/forms/forms.cfm</vt:lpwstr>
      </vt:variant>
      <vt:variant>
        <vt:lpwstr>apr</vt:lpwstr>
      </vt:variant>
      <vt:variant>
        <vt:i4>3276842</vt:i4>
      </vt:variant>
      <vt:variant>
        <vt:i4>123</vt:i4>
      </vt:variant>
      <vt:variant>
        <vt:i4>0</vt:i4>
      </vt:variant>
      <vt:variant>
        <vt:i4>5</vt:i4>
      </vt:variant>
      <vt:variant>
        <vt:lpwstr>http://research.curtin.edu.au/guides/hdrguidelines/apr.cfm</vt:lpwstr>
      </vt:variant>
      <vt:variant>
        <vt:lpwstr/>
      </vt:variant>
      <vt:variant>
        <vt:i4>1966192</vt:i4>
      </vt:variant>
      <vt:variant>
        <vt:i4>120</vt:i4>
      </vt:variant>
      <vt:variant>
        <vt:i4>0</vt:i4>
      </vt:variant>
      <vt:variant>
        <vt:i4>5</vt:i4>
      </vt:variant>
      <vt:variant>
        <vt:lpwstr>mailto:ADT@curtin.edu.au</vt:lpwstr>
      </vt:variant>
      <vt:variant>
        <vt:lpwstr/>
      </vt:variant>
      <vt:variant>
        <vt:i4>3211374</vt:i4>
      </vt:variant>
      <vt:variant>
        <vt:i4>117</vt:i4>
      </vt:variant>
      <vt:variant>
        <vt:i4>0</vt:i4>
      </vt:variant>
      <vt:variant>
        <vt:i4>5</vt:i4>
      </vt:variant>
      <vt:variant>
        <vt:lpwstr>http://research.curtin.edu.au/forms/forms.cfm</vt:lpwstr>
      </vt:variant>
      <vt:variant>
        <vt:lpwstr>digital</vt:lpwstr>
      </vt:variant>
      <vt:variant>
        <vt:i4>2687096</vt:i4>
      </vt:variant>
      <vt:variant>
        <vt:i4>114</vt:i4>
      </vt:variant>
      <vt:variant>
        <vt:i4>0</vt:i4>
      </vt:variant>
      <vt:variant>
        <vt:i4>5</vt:i4>
      </vt:variant>
      <vt:variant>
        <vt:lpwstr>http://research.curtin.edu.au/seminars/</vt:lpwstr>
      </vt:variant>
      <vt:variant>
        <vt:lpwstr/>
      </vt:variant>
      <vt:variant>
        <vt:i4>2687096</vt:i4>
      </vt:variant>
      <vt:variant>
        <vt:i4>111</vt:i4>
      </vt:variant>
      <vt:variant>
        <vt:i4>0</vt:i4>
      </vt:variant>
      <vt:variant>
        <vt:i4>5</vt:i4>
      </vt:variant>
      <vt:variant>
        <vt:lpwstr>http://research.curtin.edu.au/seminars/</vt:lpwstr>
      </vt:variant>
      <vt:variant>
        <vt:lpwstr/>
      </vt:variant>
      <vt:variant>
        <vt:i4>5570567</vt:i4>
      </vt:variant>
      <vt:variant>
        <vt:i4>108</vt:i4>
      </vt:variant>
      <vt:variant>
        <vt:i4>0</vt:i4>
      </vt:variant>
      <vt:variant>
        <vt:i4>5</vt:i4>
      </vt:variant>
      <vt:variant>
        <vt:lpwstr>http://research.curtin.edu.au/about/staff.cfm</vt:lpwstr>
      </vt:variant>
      <vt:variant>
        <vt:lpwstr>data</vt:lpwstr>
      </vt:variant>
      <vt:variant>
        <vt:i4>2687096</vt:i4>
      </vt:variant>
      <vt:variant>
        <vt:i4>105</vt:i4>
      </vt:variant>
      <vt:variant>
        <vt:i4>0</vt:i4>
      </vt:variant>
      <vt:variant>
        <vt:i4>5</vt:i4>
      </vt:variant>
      <vt:variant>
        <vt:lpwstr>http://research.curtin.edu.au/seminars/</vt:lpwstr>
      </vt:variant>
      <vt:variant>
        <vt:lpwstr/>
      </vt:variant>
      <vt:variant>
        <vt:i4>5570567</vt:i4>
      </vt:variant>
      <vt:variant>
        <vt:i4>102</vt:i4>
      </vt:variant>
      <vt:variant>
        <vt:i4>0</vt:i4>
      </vt:variant>
      <vt:variant>
        <vt:i4>5</vt:i4>
      </vt:variant>
      <vt:variant>
        <vt:lpwstr>http://research.curtin.edu.au/about/staff.cfm</vt:lpwstr>
      </vt:variant>
      <vt:variant>
        <vt:lpwstr>data</vt:lpwstr>
      </vt:variant>
      <vt:variant>
        <vt:i4>6357040</vt:i4>
      </vt:variant>
      <vt:variant>
        <vt:i4>99</vt:i4>
      </vt:variant>
      <vt:variant>
        <vt:i4>0</vt:i4>
      </vt:variant>
      <vt:variant>
        <vt:i4>5</vt:i4>
      </vt:variant>
      <vt:variant>
        <vt:lpwstr>http://www.edusafe.edu.au/</vt:lpwstr>
      </vt:variant>
      <vt:variant>
        <vt:lpwstr/>
      </vt:variant>
      <vt:variant>
        <vt:i4>7536691</vt:i4>
      </vt:variant>
      <vt:variant>
        <vt:i4>96</vt:i4>
      </vt:variant>
      <vt:variant>
        <vt:i4>0</vt:i4>
      </vt:variant>
      <vt:variant>
        <vt:i4>5</vt:i4>
      </vt:variant>
      <vt:variant>
        <vt:lpwstr>http://research.curtin.edu.au/guides/ethics.cfm</vt:lpwstr>
      </vt:variant>
      <vt:variant>
        <vt:lpwstr/>
      </vt:variant>
      <vt:variant>
        <vt:i4>6357040</vt:i4>
      </vt:variant>
      <vt:variant>
        <vt:i4>93</vt:i4>
      </vt:variant>
      <vt:variant>
        <vt:i4>0</vt:i4>
      </vt:variant>
      <vt:variant>
        <vt:i4>5</vt:i4>
      </vt:variant>
      <vt:variant>
        <vt:lpwstr>http://www.edusafe.edu.au/</vt:lpwstr>
      </vt:variant>
      <vt:variant>
        <vt:lpwstr/>
      </vt:variant>
      <vt:variant>
        <vt:i4>7536691</vt:i4>
      </vt:variant>
      <vt:variant>
        <vt:i4>90</vt:i4>
      </vt:variant>
      <vt:variant>
        <vt:i4>0</vt:i4>
      </vt:variant>
      <vt:variant>
        <vt:i4>5</vt:i4>
      </vt:variant>
      <vt:variant>
        <vt:lpwstr>http://research.curtin.edu.au/guides/ethics.cfm</vt:lpwstr>
      </vt:variant>
      <vt:variant>
        <vt:lpwstr/>
      </vt:variant>
      <vt:variant>
        <vt:i4>8323119</vt:i4>
      </vt:variant>
      <vt:variant>
        <vt:i4>87</vt:i4>
      </vt:variant>
      <vt:variant>
        <vt:i4>0</vt:i4>
      </vt:variant>
      <vt:variant>
        <vt:i4>5</vt:i4>
      </vt:variant>
      <vt:variant>
        <vt:lpwstr>http://research.curtin.edu.au/forms/policies.cfm</vt:lpwstr>
      </vt:variant>
      <vt:variant>
        <vt:lpwstr>authorship</vt:lpwstr>
      </vt:variant>
      <vt:variant>
        <vt:i4>7864358</vt:i4>
      </vt:variant>
      <vt:variant>
        <vt:i4>84</vt:i4>
      </vt:variant>
      <vt:variant>
        <vt:i4>0</vt:i4>
      </vt:variant>
      <vt:variant>
        <vt:i4>5</vt:i4>
      </vt:variant>
      <vt:variant>
        <vt:lpwstr>http://research.curtin.edu.au/forms/policies.cfm</vt:lpwstr>
      </vt:variant>
      <vt:variant>
        <vt:lpwstr>ip</vt:lpwstr>
      </vt:variant>
      <vt:variant>
        <vt:i4>2031689</vt:i4>
      </vt:variant>
      <vt:variant>
        <vt:i4>81</vt:i4>
      </vt:variant>
      <vt:variant>
        <vt:i4>0</vt:i4>
      </vt:variant>
      <vt:variant>
        <vt:i4>5</vt:i4>
      </vt:variant>
      <vt:variant>
        <vt:lpwstr>http://research.curtin.edu.au/forms/policies.cfm</vt:lpwstr>
      </vt:variant>
      <vt:variant>
        <vt:lpwstr>copyright</vt:lpwstr>
      </vt:variant>
      <vt:variant>
        <vt:i4>6357040</vt:i4>
      </vt:variant>
      <vt:variant>
        <vt:i4>78</vt:i4>
      </vt:variant>
      <vt:variant>
        <vt:i4>0</vt:i4>
      </vt:variant>
      <vt:variant>
        <vt:i4>5</vt:i4>
      </vt:variant>
      <vt:variant>
        <vt:lpwstr>http://www.edusafe.edu.au/</vt:lpwstr>
      </vt:variant>
      <vt:variant>
        <vt:lpwstr/>
      </vt:variant>
      <vt:variant>
        <vt:i4>7536691</vt:i4>
      </vt:variant>
      <vt:variant>
        <vt:i4>75</vt:i4>
      </vt:variant>
      <vt:variant>
        <vt:i4>0</vt:i4>
      </vt:variant>
      <vt:variant>
        <vt:i4>5</vt:i4>
      </vt:variant>
      <vt:variant>
        <vt:lpwstr>http://research.curtin.edu.au/guides/ethics.cfm</vt:lpwstr>
      </vt:variant>
      <vt:variant>
        <vt:lpwstr/>
      </vt:variant>
      <vt:variant>
        <vt:i4>8323190</vt:i4>
      </vt:variant>
      <vt:variant>
        <vt:i4>72</vt:i4>
      </vt:variant>
      <vt:variant>
        <vt:i4>0</vt:i4>
      </vt:variant>
      <vt:variant>
        <vt:i4>5</vt:i4>
      </vt:variant>
      <vt:variant>
        <vt:lpwstr>http://research.curtin.edu.au/guides/hdrguidelines/candprep.cfm</vt:lpwstr>
      </vt:variant>
      <vt:variant>
        <vt:lpwstr/>
      </vt:variant>
      <vt:variant>
        <vt:i4>2687096</vt:i4>
      </vt:variant>
      <vt:variant>
        <vt:i4>69</vt:i4>
      </vt:variant>
      <vt:variant>
        <vt:i4>0</vt:i4>
      </vt:variant>
      <vt:variant>
        <vt:i4>5</vt:i4>
      </vt:variant>
      <vt:variant>
        <vt:lpwstr>http://research.curtin.edu.au/seminars/</vt:lpwstr>
      </vt:variant>
      <vt:variant>
        <vt:lpwstr/>
      </vt:variant>
      <vt:variant>
        <vt:i4>5373980</vt:i4>
      </vt:variant>
      <vt:variant>
        <vt:i4>66</vt:i4>
      </vt:variant>
      <vt:variant>
        <vt:i4>0</vt:i4>
      </vt:variant>
      <vt:variant>
        <vt:i4>5</vt:i4>
      </vt:variant>
      <vt:variant>
        <vt:lpwstr>http://research.curtin.edu.au/forms/forms.cfm</vt:lpwstr>
      </vt:variant>
      <vt:variant>
        <vt:lpwstr>candidacy</vt:lpwstr>
      </vt:variant>
      <vt:variant>
        <vt:i4>524367</vt:i4>
      </vt:variant>
      <vt:variant>
        <vt:i4>63</vt:i4>
      </vt:variant>
      <vt:variant>
        <vt:i4>0</vt:i4>
      </vt:variant>
      <vt:variant>
        <vt:i4>5</vt:i4>
      </vt:variant>
      <vt:variant>
        <vt:lpwstr>http://research.curtin.edu.au/forms/policies.cfm</vt:lpwstr>
      </vt:variant>
      <vt:variant>
        <vt:lpwstr/>
      </vt:variant>
      <vt:variant>
        <vt:i4>458834</vt:i4>
      </vt:variant>
      <vt:variant>
        <vt:i4>60</vt:i4>
      </vt:variant>
      <vt:variant>
        <vt:i4>0</vt:i4>
      </vt:variant>
      <vt:variant>
        <vt:i4>5</vt:i4>
      </vt:variant>
      <vt:variant>
        <vt:lpwstr>http://research.curtin.edu.au/seminars/otherareas.cfm</vt:lpwstr>
      </vt:variant>
      <vt:variant>
        <vt:lpwstr/>
      </vt:variant>
      <vt:variant>
        <vt:i4>3145843</vt:i4>
      </vt:variant>
      <vt:variant>
        <vt:i4>57</vt:i4>
      </vt:variant>
      <vt:variant>
        <vt:i4>0</vt:i4>
      </vt:variant>
      <vt:variant>
        <vt:i4>5</vt:i4>
      </vt:variant>
      <vt:variant>
        <vt:lpwstr>http://research.curtin.edu.au/seminars/tlc.cfm</vt:lpwstr>
      </vt:variant>
      <vt:variant>
        <vt:lpwstr/>
      </vt:variant>
      <vt:variant>
        <vt:i4>3211382</vt:i4>
      </vt:variant>
      <vt:variant>
        <vt:i4>54</vt:i4>
      </vt:variant>
      <vt:variant>
        <vt:i4>0</vt:i4>
      </vt:variant>
      <vt:variant>
        <vt:i4>5</vt:i4>
      </vt:variant>
      <vt:variant>
        <vt:lpwstr>http://research.curtin.edu.au/seminars/library.cfm</vt:lpwstr>
      </vt:variant>
      <vt:variant>
        <vt:lpwstr/>
      </vt:variant>
      <vt:variant>
        <vt:i4>1507406</vt:i4>
      </vt:variant>
      <vt:variant>
        <vt:i4>51</vt:i4>
      </vt:variant>
      <vt:variant>
        <vt:i4>0</vt:i4>
      </vt:variant>
      <vt:variant>
        <vt:i4>5</vt:i4>
      </vt:variant>
      <vt:variant>
        <vt:lpwstr>http://research.curtin.edu.au/seminars/atnmyc.cfm</vt:lpwstr>
      </vt:variant>
      <vt:variant>
        <vt:lpwstr/>
      </vt:variant>
      <vt:variant>
        <vt:i4>2228340</vt:i4>
      </vt:variant>
      <vt:variant>
        <vt:i4>48</vt:i4>
      </vt:variant>
      <vt:variant>
        <vt:i4>0</vt:i4>
      </vt:variant>
      <vt:variant>
        <vt:i4>5</vt:i4>
      </vt:variant>
      <vt:variant>
        <vt:lpwstr>http://research.curtin.edu.au/seminars/atnmore.cfm</vt:lpwstr>
      </vt:variant>
      <vt:variant>
        <vt:lpwstr/>
      </vt:variant>
      <vt:variant>
        <vt:i4>3997798</vt:i4>
      </vt:variant>
      <vt:variant>
        <vt:i4>45</vt:i4>
      </vt:variant>
      <vt:variant>
        <vt:i4>0</vt:i4>
      </vt:variant>
      <vt:variant>
        <vt:i4>5</vt:i4>
      </vt:variant>
      <vt:variant>
        <vt:lpwstr>http://research.curtin.edu.au/seminars/atnleap.cfm</vt:lpwstr>
      </vt:variant>
      <vt:variant>
        <vt:lpwstr/>
      </vt:variant>
      <vt:variant>
        <vt:i4>6553707</vt:i4>
      </vt:variant>
      <vt:variant>
        <vt:i4>42</vt:i4>
      </vt:variant>
      <vt:variant>
        <vt:i4>0</vt:i4>
      </vt:variant>
      <vt:variant>
        <vt:i4>5</vt:i4>
      </vt:variant>
      <vt:variant>
        <vt:lpwstr>http://library.curtin.edu.au/services/services_for_groups/postgraduates/</vt:lpwstr>
      </vt:variant>
      <vt:variant>
        <vt:lpwstr>skills</vt:lpwstr>
      </vt:variant>
      <vt:variant>
        <vt:i4>6619198</vt:i4>
      </vt:variant>
      <vt:variant>
        <vt:i4>39</vt:i4>
      </vt:variant>
      <vt:variant>
        <vt:i4>0</vt:i4>
      </vt:variant>
      <vt:variant>
        <vt:i4>5</vt:i4>
      </vt:variant>
      <vt:variant>
        <vt:lpwstr>http://library.curtin.edu.au/about_us/corporate/staff/fac_staff.html</vt:lpwstr>
      </vt:variant>
      <vt:variant>
        <vt:lpwstr/>
      </vt:variant>
      <vt:variant>
        <vt:i4>720990</vt:i4>
      </vt:variant>
      <vt:variant>
        <vt:i4>36</vt:i4>
      </vt:variant>
      <vt:variant>
        <vt:i4>0</vt:i4>
      </vt:variant>
      <vt:variant>
        <vt:i4>5</vt:i4>
      </vt:variant>
      <vt:variant>
        <vt:lpwstr>http://research.curtin.edu.au/forms/policies.cfm</vt:lpwstr>
      </vt:variant>
      <vt:variant>
        <vt:lpwstr>essential</vt:lpwstr>
      </vt:variant>
      <vt:variant>
        <vt:i4>1572945</vt:i4>
      </vt:variant>
      <vt:variant>
        <vt:i4>33</vt:i4>
      </vt:variant>
      <vt:variant>
        <vt:i4>0</vt:i4>
      </vt:variant>
      <vt:variant>
        <vt:i4>5</vt:i4>
      </vt:variant>
      <vt:variant>
        <vt:lpwstr>http://research.curtin.edu.au/forms/policies.cfm</vt:lpwstr>
      </vt:variant>
      <vt:variant>
        <vt:lpwstr>rules</vt:lpwstr>
      </vt:variant>
      <vt:variant>
        <vt:i4>6160456</vt:i4>
      </vt:variant>
      <vt:variant>
        <vt:i4>30</vt:i4>
      </vt:variant>
      <vt:variant>
        <vt:i4>0</vt:i4>
      </vt:variant>
      <vt:variant>
        <vt:i4>5</vt:i4>
      </vt:variant>
      <vt:variant>
        <vt:lpwstr>http://research.curtin.edu.au/guides/guidelines/index.cfm</vt:lpwstr>
      </vt:variant>
      <vt:variant>
        <vt:lpwstr/>
      </vt:variant>
      <vt:variant>
        <vt:i4>5505105</vt:i4>
      </vt:variant>
      <vt:variant>
        <vt:i4>27</vt:i4>
      </vt:variant>
      <vt:variant>
        <vt:i4>0</vt:i4>
      </vt:variant>
      <vt:variant>
        <vt:i4>5</vt:i4>
      </vt:variant>
      <vt:variant>
        <vt:lpwstr>http://research.curtin.edu.au/guides/hdrguidelines/index.cfm</vt:lpwstr>
      </vt:variant>
      <vt:variant>
        <vt:lpwstr/>
      </vt:variant>
      <vt:variant>
        <vt:i4>2687096</vt:i4>
      </vt:variant>
      <vt:variant>
        <vt:i4>24</vt:i4>
      </vt:variant>
      <vt:variant>
        <vt:i4>0</vt:i4>
      </vt:variant>
      <vt:variant>
        <vt:i4>5</vt:i4>
      </vt:variant>
      <vt:variant>
        <vt:lpwstr>http://research.curtin.edu.au/seminars/</vt:lpwstr>
      </vt:variant>
      <vt:variant>
        <vt:lpwstr/>
      </vt:variant>
      <vt:variant>
        <vt:i4>5832704</vt:i4>
      </vt:variant>
      <vt:variant>
        <vt:i4>21</vt:i4>
      </vt:variant>
      <vt:variant>
        <vt:i4>0</vt:i4>
      </vt:variant>
      <vt:variant>
        <vt:i4>5</vt:i4>
      </vt:variant>
      <vt:variant>
        <vt:lpwstr>http://research.curtin.edu.au/seminars/pgorientation.cfm</vt:lpwstr>
      </vt:variant>
      <vt:variant>
        <vt:lpwstr/>
      </vt:variant>
      <vt:variant>
        <vt:i4>5242953</vt:i4>
      </vt:variant>
      <vt:variant>
        <vt:i4>18</vt:i4>
      </vt:variant>
      <vt:variant>
        <vt:i4>0</vt:i4>
      </vt:variant>
      <vt:variant>
        <vt:i4>5</vt:i4>
      </vt:variant>
      <vt:variant>
        <vt:lpwstr>https://portal.curtin.edu.au/http://sm-portal1.curtin.edu.au:8080/amserver/UI/Login?gw=portal.curtin.edu.au&amp;org=students</vt:lpwstr>
      </vt:variant>
      <vt:variant>
        <vt:lpwstr/>
      </vt:variant>
      <vt:variant>
        <vt:i4>4128865</vt:i4>
      </vt:variant>
      <vt:variant>
        <vt:i4>15</vt:i4>
      </vt:variant>
      <vt:variant>
        <vt:i4>0</vt:i4>
      </vt:variant>
      <vt:variant>
        <vt:i4>5</vt:i4>
      </vt:variant>
      <vt:variant>
        <vt:lpwstr>http://handbook.curtin.edu.au/</vt:lpwstr>
      </vt:variant>
      <vt:variant>
        <vt:lpwstr/>
      </vt:variant>
      <vt:variant>
        <vt:i4>5373959</vt:i4>
      </vt:variant>
      <vt:variant>
        <vt:i4>12</vt:i4>
      </vt:variant>
      <vt:variant>
        <vt:i4>0</vt:i4>
      </vt:variant>
      <vt:variant>
        <vt:i4>5</vt:i4>
      </vt:variant>
      <vt:variant>
        <vt:lpwstr>http://research.curtin.edu.au/forms/forms.cfm</vt:lpwstr>
      </vt:variant>
      <vt:variant>
        <vt:lpwstr>enrolment</vt:lpwstr>
      </vt:variant>
      <vt:variant>
        <vt:i4>4128865</vt:i4>
      </vt:variant>
      <vt:variant>
        <vt:i4>9</vt:i4>
      </vt:variant>
      <vt:variant>
        <vt:i4>0</vt:i4>
      </vt:variant>
      <vt:variant>
        <vt:i4>5</vt:i4>
      </vt:variant>
      <vt:variant>
        <vt:lpwstr>http://handbook.curtin.edu.au/</vt:lpwstr>
      </vt:variant>
      <vt:variant>
        <vt:lpwstr/>
      </vt:variant>
      <vt:variant>
        <vt:i4>5111877</vt:i4>
      </vt:variant>
      <vt:variant>
        <vt:i4>6</vt:i4>
      </vt:variant>
      <vt:variant>
        <vt:i4>0</vt:i4>
      </vt:variant>
      <vt:variant>
        <vt:i4>5</vt:i4>
      </vt:variant>
      <vt:variant>
        <vt:lpwstr>http://research.curtin.edu.au/about/register/register.cfm</vt:lpwstr>
      </vt:variant>
      <vt:variant>
        <vt:lpwstr/>
      </vt:variant>
      <vt:variant>
        <vt:i4>2097248</vt:i4>
      </vt:variant>
      <vt:variant>
        <vt:i4>3</vt:i4>
      </vt:variant>
      <vt:variant>
        <vt:i4>0</vt:i4>
      </vt:variant>
      <vt:variant>
        <vt:i4>5</vt:i4>
      </vt:variant>
      <vt:variant>
        <vt:lpwstr>http://scholarships.curtin.edu.au/postgraduate/</vt:lpwstr>
      </vt:variant>
      <vt:variant>
        <vt:lpwstr/>
      </vt:variant>
      <vt:variant>
        <vt:i4>4259855</vt:i4>
      </vt:variant>
      <vt:variant>
        <vt:i4>0</vt:i4>
      </vt:variant>
      <vt:variant>
        <vt:i4>0</vt:i4>
      </vt:variant>
      <vt:variant>
        <vt:i4>5</vt:i4>
      </vt:variant>
      <vt:variant>
        <vt:lpwstr>http://research.curtin.edu.au/forms/forms.cfm</vt:lpwstr>
      </vt:variant>
      <vt:variant>
        <vt:lpwstr>admission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dc:title>
  <dc:subject/>
  <dc:creator>visitor</dc:creator>
  <cp:keywords/>
  <dc:description/>
  <cp:lastModifiedBy>214405i</cp:lastModifiedBy>
  <cp:revision>23</cp:revision>
  <cp:lastPrinted>2006-03-14T06:51:00Z</cp:lastPrinted>
  <dcterms:created xsi:type="dcterms:W3CDTF">2010-08-05T06:10:00Z</dcterms:created>
  <dcterms:modified xsi:type="dcterms:W3CDTF">2012-02-08T02:16:00Z</dcterms:modified>
</cp:coreProperties>
</file>